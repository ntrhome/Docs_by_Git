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8B5" w:rsidRPr="001B58B5" w:rsidRDefault="001B58B5" w:rsidP="001B58B5">
      <w:pPr>
        <w:shd w:val="clear" w:color="auto" w:fill="FFFFFF"/>
        <w:spacing w:before="402" w:after="402" w:line="240" w:lineRule="auto"/>
        <w:outlineLvl w:val="0"/>
        <w:rPr>
          <w:rFonts w:ascii="Helvetica" w:eastAsia="Times New Roman" w:hAnsi="Helvetica" w:cs="Helvetica"/>
          <w:color w:val="8A6D3B"/>
          <w:spacing w:val="-5"/>
          <w:kern w:val="36"/>
          <w:sz w:val="94"/>
          <w:szCs w:val="94"/>
          <w:lang w:eastAsia="ru-RU"/>
        </w:rPr>
      </w:pPr>
      <w:r w:rsidRPr="001B58B5">
        <w:rPr>
          <w:rFonts w:ascii="Helvetica" w:eastAsia="Times New Roman" w:hAnsi="Helvetica" w:cs="Helvetica"/>
          <w:color w:val="8A6D3B"/>
          <w:spacing w:val="-5"/>
          <w:kern w:val="36"/>
          <w:sz w:val="94"/>
          <w:szCs w:val="94"/>
          <w:lang w:eastAsia="ru-RU"/>
        </w:rPr>
        <w:t>SQLite. Кошкин дом. Часть первая.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Изучим SQLite с самых основ. Для начала мы научимся работать с SQLite без привязки к Android. Это позволит вам набить руку, лучше узнать её возможности. После этого будет легче интегрировать базу данных в Android.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Если вы знакомы с SQL, например, MySQL, то многое будет понятным. Я буду ориентироваться на новичков.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База данных нужна для долгого хранения большого количества данных, которые не пропадут после закрытия приложения. Кроме того, база данных на основе SQL позволяет производить различные манипуляции по выборе - найти самого толстого котика, найти самого молодого кота, найти только котов и только кошек и т.д.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Чтобы было легче понять принцип работы с базой данных, представьте себе следующую аналогию. Допустим на диске вы создали новую папку - это аналог базы данных. В новой папке вы можете создать несколько текстовых файлов с информацией (рецепты, дни рождения, список гостей) - это таблицы базы данных.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Таблица - это важная часть базы данных. Информация в таблицах упорядочена, чтобы её можно быстро найти. Таблица состоит из вертикальных столбцов (column) и горизонтальных рядов (row).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Мы построили новый пятизвёздочный отель с уникальным названием "Кошкин дом". Нам требуется учёт всех постояльцев гостиницы. Без базы данных не обойтись. Создадим базу данных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hotel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с таблицей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guests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в которой будут столбцы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name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(имя),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city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(город),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gender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(пол),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age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(возраст).</w:t>
      </w:r>
    </w:p>
    <w:p w:rsidR="001B58B5" w:rsidRPr="001B58B5" w:rsidRDefault="001B58B5" w:rsidP="001B58B5">
      <w:pPr>
        <w:shd w:val="clear" w:color="auto" w:fill="FFFFFF"/>
        <w:spacing w:before="402" w:after="402" w:line="804" w:lineRule="atLeast"/>
        <w:outlineLvl w:val="1"/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</w:pPr>
      <w:r w:rsidRPr="001B58B5">
        <w:rPr>
          <w:rFonts w:ascii="Helvetica" w:eastAsia="Times New Roman" w:hAnsi="Helvetica" w:cs="Helvetica"/>
          <w:color w:val="8A6D3B"/>
          <w:sz w:val="75"/>
          <w:szCs w:val="75"/>
          <w:lang w:eastAsia="ru-RU"/>
        </w:rPr>
        <w:t>sqlite3.exe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Давайте изучать SQLite. Начнём с командной строки под Windows. Хорошая новость - ничего не надо скачивать. Когда вы устанавливали инструменты разработки Android, то в папке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SDK\platform-tools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уже есть исполняемый файл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sqlite3.exe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Для удобства я создал новую папку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sqlite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для опытов и скопировал туда этот файл.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Если сейчас запустить исполняемый файл, то увидим следующее окно.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4773930" cy="3200400"/>
            <wp:effectExtent l="19050" t="0" r="7620" b="0"/>
            <wp:docPr id="1" name="Рисунок 1" descr="sqlite3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ite3.ex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окне выводится подсказка, что для работы с базой данных нужно набрать команду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.open FILENAME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Вводим: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Consolas" w:eastAsia="Times New Roman" w:hAnsi="Consolas" w:cs="Courier New"/>
          <w:color w:val="FFFFFF"/>
          <w:sz w:val="21"/>
          <w:lang w:eastAsia="ru-RU"/>
        </w:rPr>
        <w:t>.open hotel.db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lastRenderedPageBreak/>
        <w:drawing>
          <wp:inline distT="0" distB="0" distL="0" distR="0">
            <wp:extent cx="4773930" cy="3200400"/>
            <wp:effectExtent l="19050" t="0" r="7620" b="0"/>
            <wp:docPr id="2" name="Рисунок 2" descr="sqlite3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ite3.ex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папке рядом с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sqlite3.exe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появится новый файл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hotel.db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Далее в окне наберите команду </w:t>
      </w:r>
      <w:r w:rsidRPr="001B58B5">
        <w:rPr>
          <w:rFonts w:ascii="Consolas" w:eastAsia="Times New Roman" w:hAnsi="Consolas" w:cs="Courier New"/>
          <w:color w:val="FFFFFF"/>
          <w:sz w:val="21"/>
          <w:lang w:eastAsia="ru-RU"/>
        </w:rPr>
        <w:t>.help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для просмотра всех команд. Затем введите команду </w:t>
      </w:r>
      <w:r w:rsidRPr="001B58B5">
        <w:rPr>
          <w:rFonts w:ascii="Consolas" w:eastAsia="Times New Roman" w:hAnsi="Consolas" w:cs="Courier New"/>
          <w:color w:val="FFFFFF"/>
          <w:sz w:val="21"/>
          <w:lang w:eastAsia="ru-RU"/>
        </w:rPr>
        <w:t>.quit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чтобы закрыть программу.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Теперь запустите отдельно командную строку и введите команду </w:t>
      </w:r>
      <w:r w:rsidRPr="001B58B5">
        <w:rPr>
          <w:rFonts w:ascii="Consolas" w:eastAsia="Times New Roman" w:hAnsi="Consolas" w:cs="Courier New"/>
          <w:color w:val="FFFFFF"/>
          <w:sz w:val="21"/>
          <w:lang w:eastAsia="ru-RU"/>
        </w:rPr>
        <w:t>sqlite3 hotel.db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4540250" cy="2286000"/>
            <wp:effectExtent l="19050" t="0" r="0" b="0"/>
            <wp:docPr id="3" name="Рисунок 3" descr="sqlite3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ite3.ex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Вы открыли базу данных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hotel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программа выводит приглашение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sqlite&gt;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для ввода специальных команд.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Прежде чем заполнять базу новыми данными, нужно ознакомиться с используемыми типами данных в SQLite:</w:t>
      </w:r>
    </w:p>
    <w:p w:rsidR="001B58B5" w:rsidRPr="001B58B5" w:rsidRDefault="001B58B5" w:rsidP="001B58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NULL - пустое значение</w:t>
      </w:r>
    </w:p>
    <w:p w:rsidR="001B58B5" w:rsidRPr="001B58B5" w:rsidRDefault="001B58B5" w:rsidP="001B58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INTEGER - целое число</w:t>
      </w:r>
    </w:p>
    <w:p w:rsidR="001B58B5" w:rsidRPr="001B58B5" w:rsidRDefault="001B58B5" w:rsidP="001B58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REAL - дробное число</w:t>
      </w:r>
    </w:p>
    <w:p w:rsidR="001B58B5" w:rsidRPr="001B58B5" w:rsidRDefault="001B58B5" w:rsidP="001B58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TEXT - строка</w:t>
      </w:r>
    </w:p>
    <w:p w:rsidR="001B58B5" w:rsidRPr="001B58B5" w:rsidRDefault="001B58B5" w:rsidP="001B58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BLOB - для изображений и бинарных файлов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Как видите, в SQLite не используются булевы типы. Поэтому для таких случаев используется тип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INTEGER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со значениями 0 для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false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1 для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true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Также для оптимизации используйте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INTEGER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вместо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TEXT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там, где это возможно. Например, для номерного фонда вы можете использовать значения 0, 1, 2, 3 вместо описания "одноместный", "двухместный", "люкс" и т.д.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Вернёмся к приглашению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sqlite&gt;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введём команду </w:t>
      </w:r>
      <w:r w:rsidRPr="001B58B5">
        <w:rPr>
          <w:rFonts w:ascii="Consolas" w:eastAsia="Times New Roman" w:hAnsi="Consolas" w:cs="Courier New"/>
          <w:color w:val="FFFFFF"/>
          <w:sz w:val="21"/>
          <w:lang w:eastAsia="ru-RU"/>
        </w:rPr>
        <w:t>.tables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Так как у нас нет таблиц, то ничего не выводится. Запомним эту команду.</w:t>
      </w:r>
    </w:p>
    <w:p w:rsidR="001B58B5" w:rsidRPr="001B58B5" w:rsidRDefault="001B58B5" w:rsidP="001B58B5">
      <w:pPr>
        <w:shd w:val="clear" w:color="auto" w:fill="FFFFFF"/>
        <w:spacing w:before="402" w:after="402" w:line="670" w:lineRule="atLeast"/>
        <w:outlineLvl w:val="2"/>
        <w:rPr>
          <w:rFonts w:ascii="Helvetica" w:eastAsia="Times New Roman" w:hAnsi="Helvetica" w:cs="Helvetica"/>
          <w:color w:val="8A6D3B"/>
          <w:sz w:val="57"/>
          <w:szCs w:val="57"/>
          <w:lang w:eastAsia="ru-RU"/>
        </w:rPr>
      </w:pPr>
      <w:r w:rsidRPr="001B58B5">
        <w:rPr>
          <w:rFonts w:ascii="Helvetica" w:eastAsia="Times New Roman" w:hAnsi="Helvetica" w:cs="Helvetica"/>
          <w:color w:val="8A6D3B"/>
          <w:sz w:val="57"/>
          <w:szCs w:val="57"/>
          <w:lang w:eastAsia="ru-RU"/>
        </w:rPr>
        <w:t>Создание таблицы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SQL используется язык, очень похожий на разговорный английский. Так, для создания новой таблицы используется следующий синтаксис: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eastAsia="ru-RU"/>
        </w:rPr>
        <w:t>CREATE TABLE table_name (column_name_1 data_type_1,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                 column_name_2 data_type_2,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                 ...);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переводе звучит так: СОЗДАТЬ ТАБЛИЦУ такую-то (первый_столбец тип столбца, второй_столбец тип столбца, ...).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Команды SQL принято писать заглавными буквами, хотя это не обязательно. Не путайте команды SQL с командами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sqlite3.exe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которые начинаются с точки. Например, команду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.help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нужно вводить только в нижнем регистре.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нашем случае для создания таблицы, которая будет содержать информацию о гостях, потребуется ввести команду.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1B58B5">
        <w:rPr>
          <w:rFonts w:ascii="Consolas" w:eastAsia="Times New Roman" w:hAnsi="Consolas" w:cs="Courier New"/>
          <w:color w:val="FFFFFF"/>
          <w:sz w:val="21"/>
          <w:lang w:val="en-US" w:eastAsia="ru-RU"/>
        </w:rPr>
        <w:t>CREATE TABLE guests(_id INTEGER, name TEXT, city TEXT, gender INTEGER, age INTEGER);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После ввода этой команды снова выполните команду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.tables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Вы увидите созданную таблицу.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7442835" cy="2286000"/>
            <wp:effectExtent l="19050" t="0" r="5715" b="0"/>
            <wp:docPr id="4" name="Рисунок 4" descr="sqlite3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ite3.ex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83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Теперь введите команду </w:t>
      </w:r>
      <w:r w:rsidRPr="001B58B5">
        <w:rPr>
          <w:rFonts w:ascii="Consolas" w:eastAsia="Times New Roman" w:hAnsi="Consolas" w:cs="Courier New"/>
          <w:color w:val="FFFFFF"/>
          <w:sz w:val="21"/>
          <w:lang w:eastAsia="ru-RU"/>
        </w:rPr>
        <w:t>.schema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чтобы увидеть схему таблицы. Вы увидите собственную команду, которую вводили для создания таблицы.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6826250" cy="2286000"/>
            <wp:effectExtent l="19050" t="0" r="0" b="0"/>
            <wp:docPr id="5" name="Рисунок 5" descr=".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schem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Познакомимся ещё с одной командой </w:t>
      </w:r>
      <w:r w:rsidRPr="001B58B5">
        <w:rPr>
          <w:rFonts w:ascii="Consolas" w:eastAsia="Times New Roman" w:hAnsi="Consolas" w:cs="Courier New"/>
          <w:color w:val="FFFFFF"/>
          <w:sz w:val="21"/>
          <w:lang w:eastAsia="ru-RU"/>
        </w:rPr>
        <w:t>PRAGMA TABLE_INFO(guests)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Видим некоторое подобие таблицы с нулевыми значениями.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lastRenderedPageBreak/>
        <w:drawing>
          <wp:inline distT="0" distB="0" distL="0" distR="0">
            <wp:extent cx="4773930" cy="2966720"/>
            <wp:effectExtent l="19050" t="0" r="7620" b="0"/>
            <wp:docPr id="6" name="Рисунок 6" descr="PRAGMA TABLE_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AGMA TABLE_INF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Если вы где-то сделали ошибку и хотите заново создать таблицу, то для удаления таблицы используется команда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DROP TABLE table_name;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При желании можно поставить проверочное условие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IF EXISTS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Убедитесь, что таблицы больше нет командой </w:t>
      </w:r>
      <w:r w:rsidRPr="001B58B5">
        <w:rPr>
          <w:rFonts w:ascii="Consolas" w:eastAsia="Times New Roman" w:hAnsi="Consolas" w:cs="Courier New"/>
          <w:color w:val="FFFFFF"/>
          <w:sz w:val="21"/>
          <w:lang w:eastAsia="ru-RU"/>
        </w:rPr>
        <w:t>.tables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1B58B5">
        <w:rPr>
          <w:rFonts w:ascii="Consolas" w:eastAsia="Times New Roman" w:hAnsi="Consolas" w:cs="Courier New"/>
          <w:color w:val="FFFFFF"/>
          <w:sz w:val="21"/>
          <w:lang w:val="en-US" w:eastAsia="ru-RU"/>
        </w:rPr>
        <w:t>DROP TABLE IF EXISTS guests;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Небольшой совет - при вводе команд SQL принято записывать в столбик, отделяя параметры друг от друга. Когда вы находитесь в режиме ввода команд, то нажатие клавиши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Enter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приводит к переводу строки с приглашением вида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...&gt;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Продолжайте вводить команды в этом режиме. Когда вы закончите выражение точкой с запятой, то программа поймёт, что следующее нажатие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Enter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должно запустить команду. Для демонстрации я создал вторую таблицу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guests2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lastRenderedPageBreak/>
        <w:drawing>
          <wp:inline distT="0" distB="0" distL="0" distR="0">
            <wp:extent cx="4773930" cy="3540760"/>
            <wp:effectExtent l="19050" t="0" r="7620" b="0"/>
            <wp:docPr id="7" name="Рисунок 7" descr="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ter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Небольшая подсказка: наши команды сохраняются в истории. Поэтому во время ввода вы можете нажать на клавишу "Стрелка Вверх" на клавиатуре, чтобы быстро получить доступ к длинной строке. Также можно нажать клавишу F7 - в этом случае появится диалоговое окно со списком предыдущих команд.</w:t>
      </w:r>
    </w:p>
    <w:p w:rsidR="001B58B5" w:rsidRPr="001B58B5" w:rsidRDefault="001B58B5" w:rsidP="001B58B5">
      <w:pPr>
        <w:shd w:val="clear" w:color="auto" w:fill="FFFFFF"/>
        <w:spacing w:before="402" w:after="268" w:line="536" w:lineRule="atLeast"/>
        <w:outlineLvl w:val="3"/>
        <w:rPr>
          <w:rFonts w:ascii="Helvetica" w:eastAsia="Times New Roman" w:hAnsi="Helvetica" w:cs="Helvetica"/>
          <w:color w:val="8A6D3B"/>
          <w:sz w:val="40"/>
          <w:szCs w:val="40"/>
          <w:lang w:eastAsia="ru-RU"/>
        </w:rPr>
      </w:pPr>
      <w:r w:rsidRPr="001B58B5">
        <w:rPr>
          <w:rFonts w:ascii="Helvetica" w:eastAsia="Times New Roman" w:hAnsi="Helvetica" w:cs="Helvetica"/>
          <w:color w:val="8A6D3B"/>
          <w:sz w:val="40"/>
          <w:szCs w:val="40"/>
          <w:lang w:eastAsia="ru-RU"/>
        </w:rPr>
        <w:t>Экспорт данных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Можно экспортировать объекты базы данных в SQL-формате при помощи команды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.dump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Без аргументов будет экспортирована вся база. Чтобы экспорт шел в файл, а не на экран (по умолчанию), то используйте команду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.output [filename]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А чтобы восстановить вывод данных на экран, используйте команду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.output stdout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lang w:val="en-US" w:eastAsia="ru-RU"/>
        </w:rPr>
        <w:t>sqlite&gt; .output guests.sql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lang w:val="en-US" w:eastAsia="ru-RU"/>
        </w:rPr>
        <w:t>sqlite&gt; .dump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eastAsia="ru-RU"/>
        </w:rPr>
      </w:pPr>
      <w:r w:rsidRPr="001B58B5">
        <w:rPr>
          <w:rFonts w:ascii="Consolas" w:eastAsia="Times New Roman" w:hAnsi="Consolas" w:cs="Courier New"/>
          <w:color w:val="333333"/>
          <w:lang w:eastAsia="ru-RU"/>
        </w:rPr>
        <w:t>sqlite&gt; .output stdout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Когда вы выполните эти команды, то у вас на диске появится файл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guests.sql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(если такой файл уже был, то он будет перезаписан).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Через командную строку: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eastAsia="ru-RU"/>
        </w:rPr>
      </w:pPr>
      <w:r w:rsidRPr="001B58B5">
        <w:rPr>
          <w:rFonts w:ascii="Consolas" w:eastAsia="Times New Roman" w:hAnsi="Consolas" w:cs="Courier New"/>
          <w:color w:val="333333"/>
          <w:lang w:eastAsia="ru-RU"/>
        </w:rPr>
        <w:t>sqlite3 hotel.db .dump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Дамп сохраняем в файле: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eastAsia="ru-RU"/>
        </w:rPr>
      </w:pPr>
      <w:r w:rsidRPr="001B58B5">
        <w:rPr>
          <w:rFonts w:ascii="Consolas" w:eastAsia="Times New Roman" w:hAnsi="Consolas" w:cs="Courier New"/>
          <w:color w:val="333333"/>
          <w:lang w:eastAsia="ru-RU"/>
        </w:rPr>
        <w:t>sqlite3 hotel.db .dump &gt; guests.sql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Для создания новой базы данных hotel.db из нашего дампа guests.sql можно так: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eastAsia="ru-RU"/>
        </w:rPr>
      </w:pPr>
      <w:r w:rsidRPr="001B58B5">
        <w:rPr>
          <w:rFonts w:ascii="Consolas" w:eastAsia="Times New Roman" w:hAnsi="Consolas" w:cs="Courier New"/>
          <w:color w:val="333333"/>
          <w:lang w:eastAsia="ru-RU"/>
        </w:rPr>
        <w:t>sqlite3 hotel.db &lt; guests.sql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Другой способ создания базы данных заключается в использовании опции </w:t>
      </w:r>
      <w:r w:rsidRPr="001B58B5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init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lang w:val="en-US" w:eastAsia="ru-RU"/>
        </w:rPr>
        <w:t>sqlite3 -init test.sql test2.db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этом случае будет создана база, и мы войдем в оболочку программы. Можно добавить команду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.exit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чтобы выйти из оболочки: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eastAsia="ru-RU"/>
        </w:rPr>
      </w:pPr>
      <w:r w:rsidRPr="001B58B5">
        <w:rPr>
          <w:rFonts w:ascii="Consolas" w:eastAsia="Times New Roman" w:hAnsi="Consolas" w:cs="Courier New"/>
          <w:color w:val="333333"/>
          <w:lang w:eastAsia="ru-RU"/>
        </w:rPr>
        <w:t>sqlite3 -init test.sql test2.db .exit</w:t>
      </w:r>
    </w:p>
    <w:p w:rsidR="001B58B5" w:rsidRPr="001B58B5" w:rsidRDefault="001B58B5" w:rsidP="001B58B5">
      <w:pPr>
        <w:shd w:val="clear" w:color="auto" w:fill="FFFFFF"/>
        <w:spacing w:before="402" w:after="268" w:line="536" w:lineRule="atLeast"/>
        <w:outlineLvl w:val="3"/>
        <w:rPr>
          <w:rFonts w:ascii="Helvetica" w:eastAsia="Times New Roman" w:hAnsi="Helvetica" w:cs="Helvetica"/>
          <w:color w:val="8A6D3B"/>
          <w:sz w:val="40"/>
          <w:szCs w:val="40"/>
          <w:lang w:eastAsia="ru-RU"/>
        </w:rPr>
      </w:pPr>
      <w:r w:rsidRPr="001B58B5">
        <w:rPr>
          <w:rFonts w:ascii="Helvetica" w:eastAsia="Times New Roman" w:hAnsi="Helvetica" w:cs="Helvetica"/>
          <w:color w:val="8A6D3B"/>
          <w:sz w:val="40"/>
          <w:szCs w:val="40"/>
          <w:lang w:eastAsia="ru-RU"/>
        </w:rPr>
        <w:t>Импорт данных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Импортировать данные можно двумя способами. Если данные содержатся в SQL-формате, то можно воспользоваться командой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.read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Если файл содержит данные в формате CSV, то используется команда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.import [file][table]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Данные обычно разделяются вертикальной чертой |. Но можно использовать и другие разделители. Разделитель можно задать командой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.separator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а увидеть используемый разделитель можно командой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.show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lang w:val="en-US" w:eastAsia="ru-RU"/>
        </w:rPr>
        <w:t>sqlite&gt; .show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lang w:val="en-US" w:eastAsia="ru-RU"/>
        </w:rPr>
        <w:t xml:space="preserve">     echo: off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lang w:val="en-US" w:eastAsia="ru-RU"/>
        </w:rPr>
        <w:t xml:space="preserve">      eqp: off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lang w:val="en-US" w:eastAsia="ru-RU"/>
        </w:rPr>
        <w:t xml:space="preserve">  explain: off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lang w:val="en-US" w:eastAsia="ru-RU"/>
        </w:rPr>
        <w:t xml:space="preserve">  headers: on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lang w:val="en-US" w:eastAsia="ru-RU"/>
        </w:rPr>
        <w:t xml:space="preserve">     mode: column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lang w:val="en-US" w:eastAsia="ru-RU"/>
        </w:rPr>
        <w:t>nullvalue: ""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lang w:val="en-US" w:eastAsia="ru-RU"/>
        </w:rPr>
        <w:t xml:space="preserve">   output: stdout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lang w:val="en-US" w:eastAsia="ru-RU"/>
        </w:rPr>
        <w:t>colseparator: "|"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lang w:val="en-US" w:eastAsia="ru-RU"/>
        </w:rPr>
        <w:t>rowseparator: "\n"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eastAsia="ru-RU"/>
        </w:rPr>
      </w:pPr>
      <w:r w:rsidRPr="001B58B5">
        <w:rPr>
          <w:rFonts w:ascii="Consolas" w:eastAsia="Times New Roman" w:hAnsi="Consolas" w:cs="Courier New"/>
          <w:color w:val="333333"/>
          <w:lang w:val="en-US" w:eastAsia="ru-RU"/>
        </w:rPr>
        <w:lastRenderedPageBreak/>
        <w:t xml:space="preserve">    </w:t>
      </w:r>
      <w:r w:rsidRPr="001B58B5">
        <w:rPr>
          <w:rFonts w:ascii="Consolas" w:eastAsia="Times New Roman" w:hAnsi="Consolas" w:cs="Courier New"/>
          <w:color w:val="333333"/>
          <w:lang w:eastAsia="ru-RU"/>
        </w:rPr>
        <w:t>stats: off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eastAsia="ru-RU"/>
        </w:rPr>
      </w:pPr>
      <w:r w:rsidRPr="001B58B5">
        <w:rPr>
          <w:rFonts w:ascii="Consolas" w:eastAsia="Times New Roman" w:hAnsi="Consolas" w:cs="Courier New"/>
          <w:color w:val="333333"/>
          <w:lang w:eastAsia="ru-RU"/>
        </w:rPr>
        <w:t xml:space="preserve">    width: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строчке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separator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вы можете видеть используемый символ.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Мы использовали для экспорта команду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.dump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поэтому, чтобы импортировать данные из созданного файла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guests.sql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нам подойдет команда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.read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lang w:val="en-US" w:eastAsia="ru-RU"/>
        </w:rPr>
        <w:t>.read guests.sql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lang w:val="en-US" w:eastAsia="ru-RU"/>
        </w:rPr>
        <w:t>SELECT * FROM guests;</w:t>
      </w:r>
    </w:p>
    <w:p w:rsidR="001B58B5" w:rsidRPr="001B58B5" w:rsidRDefault="001B58B5" w:rsidP="001B58B5">
      <w:pPr>
        <w:shd w:val="clear" w:color="auto" w:fill="FFFFFF"/>
        <w:spacing w:before="402" w:after="268" w:line="536" w:lineRule="atLeast"/>
        <w:outlineLvl w:val="3"/>
        <w:rPr>
          <w:rFonts w:ascii="Helvetica" w:eastAsia="Times New Roman" w:hAnsi="Helvetica" w:cs="Helvetica"/>
          <w:color w:val="8A6D3B"/>
          <w:sz w:val="40"/>
          <w:szCs w:val="40"/>
          <w:lang w:eastAsia="ru-RU"/>
        </w:rPr>
      </w:pPr>
      <w:r w:rsidRPr="001B58B5">
        <w:rPr>
          <w:rFonts w:ascii="Helvetica" w:eastAsia="Times New Roman" w:hAnsi="Helvetica" w:cs="Helvetica"/>
          <w:color w:val="8A6D3B"/>
          <w:sz w:val="40"/>
          <w:szCs w:val="40"/>
          <w:lang w:eastAsia="ru-RU"/>
        </w:rPr>
        <w:t>Экспорт и импорт части данных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Не всегда нужно сохранять всю базу, иногда нужно сохранить только её часть. Предположим, мы решили сохранить только те ряды таблицы, в которых имена котов заканчиваются на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ik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lang w:val="en-US" w:eastAsia="ru-RU"/>
        </w:rPr>
        <w:t>sqlite&gt; .output ik.csv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lang w:val="en-US" w:eastAsia="ru-RU"/>
        </w:rPr>
        <w:t>sqlite&gt; .separator ,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lang w:val="en-US" w:eastAsia="ru-RU"/>
        </w:rPr>
        <w:t>sqlite&gt; SELECT * FROM guests WHERE VALUE name '%ik';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eastAsia="ru-RU"/>
        </w:rPr>
      </w:pPr>
      <w:r w:rsidRPr="001B58B5">
        <w:rPr>
          <w:rFonts w:ascii="Consolas" w:eastAsia="Times New Roman" w:hAnsi="Consolas" w:cs="Courier New"/>
          <w:color w:val="333333"/>
          <w:lang w:eastAsia="ru-RU"/>
        </w:rPr>
        <w:t>sqlite&gt; .output stdout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Теперь, если мы захотим импортировать сохраненные данные в такую же таблицу с схожей структурой, то делаем следующее: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lang w:val="en-US" w:eastAsia="ru-RU"/>
        </w:rPr>
        <w:t>sqlite&gt; CREATE TABLE guests2(_id integer PRIMARY KEY, name TEXT);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lang w:val="en-US" w:eastAsia="ru-RU"/>
        </w:rPr>
        <w:t>sqlite&gt; .import ik.csv guests2</w:t>
      </w:r>
    </w:p>
    <w:p w:rsidR="001B58B5" w:rsidRPr="001B58B5" w:rsidRDefault="001B58B5" w:rsidP="001B58B5">
      <w:pPr>
        <w:shd w:val="clear" w:color="auto" w:fill="FFFFFF"/>
        <w:spacing w:before="402" w:after="268" w:line="536" w:lineRule="atLeast"/>
        <w:outlineLvl w:val="3"/>
        <w:rPr>
          <w:rFonts w:ascii="Helvetica" w:eastAsia="Times New Roman" w:hAnsi="Helvetica" w:cs="Helvetica"/>
          <w:color w:val="8A6D3B"/>
          <w:sz w:val="40"/>
          <w:szCs w:val="40"/>
          <w:lang w:val="en-US" w:eastAsia="ru-RU"/>
        </w:rPr>
      </w:pPr>
      <w:r w:rsidRPr="001B58B5">
        <w:rPr>
          <w:rFonts w:ascii="Helvetica" w:eastAsia="Times New Roman" w:hAnsi="Helvetica" w:cs="Helvetica"/>
          <w:color w:val="8A6D3B"/>
          <w:sz w:val="40"/>
          <w:szCs w:val="40"/>
          <w:lang w:eastAsia="ru-RU"/>
        </w:rPr>
        <w:t>Настройка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Мы можем поменять вид приглашения, который по умолчанию имеет вид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sqlite&gt;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через команду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.prompt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Давайте поменяем на более знакомое и правильное: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lang w:val="en-US" w:eastAsia="ru-RU"/>
        </w:rPr>
        <w:t>sqlite&gt; .prompt 'cat&gt;'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lang w:val="en-US" w:eastAsia="ru-RU"/>
        </w:rPr>
        <w:t>cat&gt;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Теперь вместо глупого приглашения используется любимое нами слово.</w:t>
      </w:r>
    </w:p>
    <w:p w:rsidR="001B58B5" w:rsidRPr="001B58B5" w:rsidRDefault="001B58B5" w:rsidP="001B58B5">
      <w:pPr>
        <w:shd w:val="clear" w:color="auto" w:fill="FFFFFF"/>
        <w:spacing w:before="402" w:after="402" w:line="670" w:lineRule="atLeast"/>
        <w:outlineLvl w:val="2"/>
        <w:rPr>
          <w:rFonts w:ascii="Helvetica" w:eastAsia="Times New Roman" w:hAnsi="Helvetica" w:cs="Helvetica"/>
          <w:color w:val="8A6D3B"/>
          <w:sz w:val="57"/>
          <w:szCs w:val="57"/>
          <w:lang w:eastAsia="ru-RU"/>
        </w:rPr>
      </w:pPr>
      <w:r w:rsidRPr="001B58B5">
        <w:rPr>
          <w:rFonts w:ascii="Helvetica" w:eastAsia="Times New Roman" w:hAnsi="Helvetica" w:cs="Helvetica"/>
          <w:color w:val="8A6D3B"/>
          <w:sz w:val="57"/>
          <w:szCs w:val="57"/>
          <w:lang w:eastAsia="ru-RU"/>
        </w:rPr>
        <w:t>CRUD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Потренировавшись с созданием таблиц, перейдём к их наполнению. Существуют четыре базовых операции при работе с записями таблицы.</w:t>
      </w:r>
    </w:p>
    <w:p w:rsidR="001B58B5" w:rsidRPr="001B58B5" w:rsidRDefault="001B58B5" w:rsidP="001B58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C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reate - создать новую запись</w:t>
      </w:r>
    </w:p>
    <w:p w:rsidR="001B58B5" w:rsidRPr="001B58B5" w:rsidRDefault="001B58B5" w:rsidP="001B58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ead - прочитать запись</w:t>
      </w:r>
    </w:p>
    <w:p w:rsidR="001B58B5" w:rsidRPr="001B58B5" w:rsidRDefault="001B58B5" w:rsidP="001B58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U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pdate - обновить запись</w:t>
      </w:r>
    </w:p>
    <w:p w:rsidR="001B58B5" w:rsidRPr="001B58B5" w:rsidRDefault="001B58B5" w:rsidP="001B58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elete - удалить запись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По первым буквам операций создано сокращение CRUD для быстрого запоминания, что нужно реализовать программисту в своей программе.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Начнём с вставки новой записи в таблицу. Синтаксис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команды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.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val="en-US" w:eastAsia="ru-RU"/>
        </w:rPr>
        <w:t>INSERT INTO table_name (column_name_1, column_name_2, ...)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r w:rsidRPr="001B58B5">
        <w:rPr>
          <w:rFonts w:ascii="Consolas" w:eastAsia="Times New Roman" w:hAnsi="Consolas" w:cs="Courier New"/>
          <w:color w:val="333333"/>
          <w:sz w:val="20"/>
          <w:lang w:eastAsia="ru-RU"/>
        </w:rPr>
        <w:t>VALUES (value_1, value_2, ...);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Переводим: ВСТАВИТЬ В такую-то таблицу (первый_столбец, второй_столбец, ...) Значения (первое_значение, второе_значение, ...)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Вставляем первую запись в таблицу.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1B58B5">
        <w:rPr>
          <w:rFonts w:ascii="Consolas" w:eastAsia="Times New Roman" w:hAnsi="Consolas" w:cs="Courier New"/>
          <w:color w:val="FFFFFF"/>
          <w:sz w:val="21"/>
          <w:lang w:val="en-US" w:eastAsia="ru-RU"/>
        </w:rPr>
        <w:t>INSERT INTO guests (_id, name, city, gender, age) VALUES (1, "</w:t>
      </w:r>
      <w:r w:rsidRPr="001B58B5">
        <w:rPr>
          <w:rFonts w:ascii="Consolas" w:eastAsia="Times New Roman" w:hAnsi="Consolas" w:cs="Courier New"/>
          <w:color w:val="FFFFFF"/>
          <w:sz w:val="21"/>
          <w:lang w:eastAsia="ru-RU"/>
        </w:rPr>
        <w:t>Васька</w:t>
      </w:r>
      <w:r w:rsidRPr="001B58B5">
        <w:rPr>
          <w:rFonts w:ascii="Consolas" w:eastAsia="Times New Roman" w:hAnsi="Consolas" w:cs="Courier New"/>
          <w:color w:val="FFFFFF"/>
          <w:sz w:val="21"/>
          <w:lang w:val="en-US" w:eastAsia="ru-RU"/>
        </w:rPr>
        <w:t>", "</w:t>
      </w:r>
      <w:r w:rsidRPr="001B58B5">
        <w:rPr>
          <w:rFonts w:ascii="Consolas" w:eastAsia="Times New Roman" w:hAnsi="Consolas" w:cs="Courier New"/>
          <w:color w:val="FFFFFF"/>
          <w:sz w:val="21"/>
          <w:lang w:eastAsia="ru-RU"/>
        </w:rPr>
        <w:t>Питер</w:t>
      </w:r>
      <w:r w:rsidRPr="001B58B5">
        <w:rPr>
          <w:rFonts w:ascii="Consolas" w:eastAsia="Times New Roman" w:hAnsi="Consolas" w:cs="Courier New"/>
          <w:color w:val="FFFFFF"/>
          <w:sz w:val="21"/>
          <w:lang w:val="en-US" w:eastAsia="ru-RU"/>
        </w:rPr>
        <w:t>", 1, 6);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Итак, в гостинице поселился первый гость. При вводе команды важно соблюдать очерёдность столбцов и их значений. Например, можно было указать имена столбцов в обратном порядке, но тогда и значения следовало бы ввести также в обратном порядке. Но обычно стараются перечислять столбцы в том же порядке, как они создавались.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Существует укороченная запись без перечисления столбцов. В этом случае нужно указывать все значения и в том порядке, в котором создавались соответствующие столбцы.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val="en-US" w:eastAsia="ru-RU"/>
        </w:rPr>
        <w:t>INSERT INTO guests VALUES (1, "</w:t>
      </w:r>
      <w:r w:rsidRPr="001B58B5">
        <w:rPr>
          <w:rFonts w:ascii="Consolas" w:eastAsia="Times New Roman" w:hAnsi="Consolas" w:cs="Courier New"/>
          <w:color w:val="333333"/>
          <w:sz w:val="20"/>
          <w:lang w:eastAsia="ru-RU"/>
        </w:rPr>
        <w:t>Васька</w:t>
      </w:r>
      <w:r w:rsidRPr="001B58B5">
        <w:rPr>
          <w:rFonts w:ascii="Consolas" w:eastAsia="Times New Roman" w:hAnsi="Consolas" w:cs="Courier New"/>
          <w:color w:val="333333"/>
          <w:sz w:val="20"/>
          <w:lang w:val="en-US" w:eastAsia="ru-RU"/>
        </w:rPr>
        <w:t>", "</w:t>
      </w:r>
      <w:r w:rsidRPr="001B58B5">
        <w:rPr>
          <w:rFonts w:ascii="Consolas" w:eastAsia="Times New Roman" w:hAnsi="Consolas" w:cs="Courier New"/>
          <w:color w:val="333333"/>
          <w:sz w:val="20"/>
          <w:lang w:eastAsia="ru-RU"/>
        </w:rPr>
        <w:t>Питер</w:t>
      </w:r>
      <w:r w:rsidRPr="001B58B5">
        <w:rPr>
          <w:rFonts w:ascii="Consolas" w:eastAsia="Times New Roman" w:hAnsi="Consolas" w:cs="Courier New"/>
          <w:color w:val="333333"/>
          <w:sz w:val="20"/>
          <w:lang w:val="en-US" w:eastAsia="ru-RU"/>
        </w:rPr>
        <w:t>", 1, 6);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Проверить наличие записи можно с помощью команды: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Consolas" w:eastAsia="Times New Roman" w:hAnsi="Consolas" w:cs="Courier New"/>
          <w:color w:val="FFFFFF"/>
          <w:sz w:val="21"/>
          <w:lang w:eastAsia="ru-RU"/>
        </w:rPr>
        <w:t>SELECT * from guests;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Звёздочка (*) выводит все записи из указанной таблицы. Перед данной командой можно задать режим вывода записей через команду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.mode режим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Доступны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варианты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: ascii, column, csv, html, insert, line, tabs, tcl.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Также удобно включить показ имён столбцов через команду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.header on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1B58B5">
        <w:rPr>
          <w:rFonts w:ascii="Consolas" w:eastAsia="Times New Roman" w:hAnsi="Consolas" w:cs="Courier New"/>
          <w:color w:val="FFFFFF"/>
          <w:sz w:val="21"/>
          <w:lang w:val="en-US" w:eastAsia="ru-RU"/>
        </w:rPr>
        <w:t>.header on .mode column SELECT * FROM guests;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>
            <wp:extent cx="4773930" cy="1828800"/>
            <wp:effectExtent l="19050" t="0" r="7620" b="0"/>
            <wp:docPr id="8" name="Рисунок 8" descr="SEL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LECT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Вы можете теперь вводить новые записи, не забывая увеличивать значение идентификатора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_id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Но нет никакой гарантии, что однажды вы не ошибётесь и не введёте одинаковый идентификатор. Для таблицы базы данных это очень плохая ситуация, так как теряется принцип уникальности для записи.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Вторая возможная проблема - пропуск столбца. Например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, 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возможна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такая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запись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1B58B5">
        <w:rPr>
          <w:rFonts w:ascii="Consolas" w:eastAsia="Times New Roman" w:hAnsi="Consolas" w:cs="Courier New"/>
          <w:color w:val="FFFFFF"/>
          <w:sz w:val="21"/>
          <w:lang w:val="en-US" w:eastAsia="ru-RU"/>
        </w:rPr>
        <w:t>INSERT INTO guests (_id, city, gender, age) VALUES (1, "</w:t>
      </w:r>
      <w:r w:rsidRPr="001B58B5">
        <w:rPr>
          <w:rFonts w:ascii="Consolas" w:eastAsia="Times New Roman" w:hAnsi="Consolas" w:cs="Courier New"/>
          <w:color w:val="FFFFFF"/>
          <w:sz w:val="21"/>
          <w:lang w:eastAsia="ru-RU"/>
        </w:rPr>
        <w:t>Питер</w:t>
      </w:r>
      <w:r w:rsidRPr="001B58B5">
        <w:rPr>
          <w:rFonts w:ascii="Consolas" w:eastAsia="Times New Roman" w:hAnsi="Consolas" w:cs="Courier New"/>
          <w:color w:val="FFFFFF"/>
          <w:sz w:val="21"/>
          <w:lang w:val="en-US" w:eastAsia="ru-RU"/>
        </w:rPr>
        <w:t>", 1, 6);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Мы пропустили столбец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name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после вставки записи там будет пустое значение. Получается, что гость живёт в номере отеля без имени. Непорядок.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Для решения подобных проблем в SQL есть специальные ключевые слова: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PRIMARY KEY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AUTOINCREMENT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NOT NULL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DEFAULT value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lastRenderedPageBreak/>
        <w:t>PRIMARY KEY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(первичный ключ) обеспечивает уникальность в таблице. В таблице может быть только один первичный ключ.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Первичный ключ - столбец таблицы, имеющий уникальное значение для каждой записи. Назначается при создании таблицы. Ключ не может содержать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NULL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потому что теряется уникальность, ведь в других записях тоже может оказаться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NULL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Значения первичного ключа должны оставаться неизменными.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Во многих случаях для этой цели создают новый столбец, который будет содержать уникальный номер. В Android столбец называют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_id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Чтобы база данных сама заботилась об уникальности первичного ключа, можно добавить к нему ключевое слово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AUTOINCREMENT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которое будет автоматически увеличивать значение на единицу при вставке новой записи.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AUTOINCREMENT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(автоувеличение) автоматически вычисляет следующее значение ряда таблицы при добавлении. Удобно использовать у идентификаторов.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Поэтому скрипт создания таблицы должен иметь следующий вид.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CREATE TABLE guests(_id INTEGER PRIMARY KEY AUTOINCREMENT, 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name TEXT, 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city TEXT, 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gender INTEGER, 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</w:t>
      </w:r>
      <w:r w:rsidRPr="001B58B5">
        <w:rPr>
          <w:rFonts w:ascii="Consolas" w:eastAsia="Times New Roman" w:hAnsi="Consolas" w:cs="Courier New"/>
          <w:color w:val="333333"/>
          <w:sz w:val="20"/>
          <w:lang w:eastAsia="ru-RU"/>
        </w:rPr>
        <w:t>age INTEGER);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Удалите таблицу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guests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с помощью команды </w:t>
      </w:r>
      <w:r w:rsidRPr="001B58B5">
        <w:rPr>
          <w:rFonts w:ascii="Consolas" w:eastAsia="Times New Roman" w:hAnsi="Consolas" w:cs="Courier New"/>
          <w:color w:val="FFFFFF"/>
          <w:sz w:val="21"/>
          <w:lang w:eastAsia="ru-RU"/>
        </w:rPr>
        <w:t>DROP TABLE guest;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заново создайте таблицу с этим же именем.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Теперь для вставки новой записи вам не нужно указывать значение для первого столбца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_id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база данных сама сгенерирует нужное значение. Вставим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новые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записи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1B58B5">
        <w:rPr>
          <w:rFonts w:ascii="Consolas" w:eastAsia="Times New Roman" w:hAnsi="Consolas" w:cs="Courier New"/>
          <w:color w:val="FFFFFF"/>
          <w:sz w:val="21"/>
          <w:lang w:val="en-US" w:eastAsia="ru-RU"/>
        </w:rPr>
        <w:t>INSERT INTO guests (name, city, gender, age) VALUES ("</w:t>
      </w:r>
      <w:r w:rsidRPr="001B58B5">
        <w:rPr>
          <w:rFonts w:ascii="Consolas" w:eastAsia="Times New Roman" w:hAnsi="Consolas" w:cs="Courier New"/>
          <w:color w:val="FFFFFF"/>
          <w:sz w:val="21"/>
          <w:lang w:eastAsia="ru-RU"/>
        </w:rPr>
        <w:t>Васька</w:t>
      </w:r>
      <w:r w:rsidRPr="001B58B5">
        <w:rPr>
          <w:rFonts w:ascii="Consolas" w:eastAsia="Times New Roman" w:hAnsi="Consolas" w:cs="Courier New"/>
          <w:color w:val="FFFFFF"/>
          <w:sz w:val="21"/>
          <w:lang w:val="en-US" w:eastAsia="ru-RU"/>
        </w:rPr>
        <w:t>", "</w:t>
      </w:r>
      <w:r w:rsidRPr="001B58B5">
        <w:rPr>
          <w:rFonts w:ascii="Consolas" w:eastAsia="Times New Roman" w:hAnsi="Consolas" w:cs="Courier New"/>
          <w:color w:val="FFFFFF"/>
          <w:sz w:val="21"/>
          <w:lang w:eastAsia="ru-RU"/>
        </w:rPr>
        <w:t>Питер</w:t>
      </w:r>
      <w:r w:rsidRPr="001B58B5">
        <w:rPr>
          <w:rFonts w:ascii="Consolas" w:eastAsia="Times New Roman" w:hAnsi="Consolas" w:cs="Courier New"/>
          <w:color w:val="FFFFFF"/>
          <w:sz w:val="21"/>
          <w:lang w:val="en-US" w:eastAsia="ru-RU"/>
        </w:rPr>
        <w:t>", 1, 6); INSERT INTO guests (name, city, gender, age) VALUES ("</w:t>
      </w:r>
      <w:r w:rsidRPr="001B58B5">
        <w:rPr>
          <w:rFonts w:ascii="Consolas" w:eastAsia="Times New Roman" w:hAnsi="Consolas" w:cs="Courier New"/>
          <w:color w:val="FFFFFF"/>
          <w:sz w:val="21"/>
          <w:lang w:eastAsia="ru-RU"/>
        </w:rPr>
        <w:t>Мурзик</w:t>
      </w:r>
      <w:r w:rsidRPr="001B58B5">
        <w:rPr>
          <w:rFonts w:ascii="Consolas" w:eastAsia="Times New Roman" w:hAnsi="Consolas" w:cs="Courier New"/>
          <w:color w:val="FFFFFF"/>
          <w:sz w:val="21"/>
          <w:lang w:val="en-US" w:eastAsia="ru-RU"/>
        </w:rPr>
        <w:t>", "</w:t>
      </w:r>
      <w:r w:rsidRPr="001B58B5">
        <w:rPr>
          <w:rFonts w:ascii="Consolas" w:eastAsia="Times New Roman" w:hAnsi="Consolas" w:cs="Courier New"/>
          <w:color w:val="FFFFFF"/>
          <w:sz w:val="21"/>
          <w:lang w:eastAsia="ru-RU"/>
        </w:rPr>
        <w:t>Мурманск</w:t>
      </w:r>
      <w:r w:rsidRPr="001B58B5">
        <w:rPr>
          <w:rFonts w:ascii="Consolas" w:eastAsia="Times New Roman" w:hAnsi="Consolas" w:cs="Courier New"/>
          <w:color w:val="FFFFFF"/>
          <w:sz w:val="21"/>
          <w:lang w:val="en-US" w:eastAsia="ru-RU"/>
        </w:rPr>
        <w:t>", 1, 4);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Если бы вы попытались использовать старый вариант с идентификатором, то получили бы сообщение об ошибке. Установленное нами правило теперь не 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позволяет вставлять записи с собственными идентификаторами. Мы передали эти полномочия базе данных.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NOT NULL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не разрешает оставлять пустым определённый столбец. Если при вставке мы пропустим этот столбец, то снова увидим сообщение об ошибке.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DEFAULT value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- если при вставке новой строки мы не зададим значения для столбца, то применится значение по умолчанию. Данный параметр можно комбинировать с предыдущим.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этом случае мы можем пропустить столбец, но вместо ошибки база данных подставит значение по умолчанию.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Увы, но вам снова придётся удалить таблицу и воссоздать её по новому правилу.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CREATE TABLE guests(_id INTEGER PRIMARY KEY AUTOINCREMENT, 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name TEXT NOT NULL, 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city TEXT NOT NULL, 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gender INTEGER NOT NULL DEFAULT 3, 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age INTEGER NOT NULL DEFAULT 0);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Заново заселяем Ваську и Мурзика, команды не меняются. Допустим, к нам заехал необычный гость, у которого неудобно было спросить возраст и пол. Вводим только имя и город, остальное добавится автоматически по умолчанию.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1B58B5">
        <w:rPr>
          <w:rFonts w:ascii="Consolas" w:eastAsia="Times New Roman" w:hAnsi="Consolas" w:cs="Courier New"/>
          <w:color w:val="FFFFFF"/>
          <w:sz w:val="21"/>
          <w:lang w:val="en-US" w:eastAsia="ru-RU"/>
        </w:rPr>
        <w:t>INSERT INTO guests (name, city) VALUES ("</w:t>
      </w:r>
      <w:r w:rsidRPr="001B58B5">
        <w:rPr>
          <w:rFonts w:ascii="Consolas" w:eastAsia="Times New Roman" w:hAnsi="Consolas" w:cs="Courier New"/>
          <w:color w:val="FFFFFF"/>
          <w:sz w:val="21"/>
          <w:lang w:eastAsia="ru-RU"/>
        </w:rPr>
        <w:t>Ктулху</w:t>
      </w:r>
      <w:r w:rsidRPr="001B58B5">
        <w:rPr>
          <w:rFonts w:ascii="Consolas" w:eastAsia="Times New Roman" w:hAnsi="Consolas" w:cs="Courier New"/>
          <w:color w:val="FFFFFF"/>
          <w:sz w:val="21"/>
          <w:lang w:val="en-US" w:eastAsia="ru-RU"/>
        </w:rPr>
        <w:t>", "</w:t>
      </w:r>
      <w:r w:rsidRPr="001B58B5">
        <w:rPr>
          <w:rFonts w:ascii="Consolas" w:eastAsia="Times New Roman" w:hAnsi="Consolas" w:cs="Courier New"/>
          <w:color w:val="FFFFFF"/>
          <w:sz w:val="21"/>
          <w:lang w:eastAsia="ru-RU"/>
        </w:rPr>
        <w:t>Москва</w:t>
      </w:r>
      <w:r w:rsidRPr="001B58B5">
        <w:rPr>
          <w:rFonts w:ascii="Consolas" w:eastAsia="Times New Roman" w:hAnsi="Consolas" w:cs="Courier New"/>
          <w:color w:val="FFFFFF"/>
          <w:sz w:val="21"/>
          <w:lang w:val="en-US" w:eastAsia="ru-RU"/>
        </w:rPr>
        <w:t>");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Можно выводить не все записи из таблицы, а только нужные. Например, запись с идентификатором 1.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eastAsia="ru-RU"/>
        </w:rPr>
        <w:t>SELECT * FROM guests WHERE _id=1;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Если не нужны все столбцы, то перечисляем нужные через запятую вместо звёздочки.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val="en-US" w:eastAsia="ru-RU"/>
        </w:rPr>
        <w:t>SELECT name, city FROM guests WHERE _id &lt; 3;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Или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такой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вариант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.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val="en-US" w:eastAsia="ru-RU"/>
        </w:rPr>
        <w:t>SELECT name, city FROM guests WHERE name !="</w:t>
      </w:r>
      <w:r w:rsidRPr="001B58B5">
        <w:rPr>
          <w:rFonts w:ascii="Consolas" w:eastAsia="Times New Roman" w:hAnsi="Consolas" w:cs="Courier New"/>
          <w:color w:val="333333"/>
          <w:sz w:val="20"/>
          <w:lang w:eastAsia="ru-RU"/>
        </w:rPr>
        <w:t>Ктулху</w:t>
      </w:r>
      <w:r w:rsidRPr="001B58B5">
        <w:rPr>
          <w:rFonts w:ascii="Consolas" w:eastAsia="Times New Roman" w:hAnsi="Consolas" w:cs="Courier New"/>
          <w:color w:val="333333"/>
          <w:sz w:val="20"/>
          <w:lang w:val="en-US" w:eastAsia="ru-RU"/>
        </w:rPr>
        <w:t>";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Чтобы не искать все записи, можно ограничить поиск условием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WHERE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после которого идёт имя столбца и условие равенства. Показать всех котов, чей возраст меньше 15.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eastAsia="ru-RU"/>
        </w:rPr>
        <w:t>SELECT * FROM guests WHERE age &lt; 15;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Вместо звёздочки можно указать столбцы, которые вам нужны. Например, нам нужны только имена котов с этим же условием.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val="en-US" w:eastAsia="ru-RU"/>
        </w:rPr>
        <w:t>SELECT name FROM guests WHERE age &lt; 15;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Столбцы указываются через запятую. Нам нужны имена и адреса котов с этим же условием.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val="en-US" w:eastAsia="ru-RU"/>
        </w:rPr>
        <w:t>SELECT name, city FROM guests WHERE age &lt; 15;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Условие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WHERE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можно объединять с помощью ключевого слова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Список котов младше 15 лет и проживающих в Москве.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val="en-US" w:eastAsia="ru-RU"/>
        </w:rPr>
        <w:t>SELECT name, city FROM guests WHERE age &lt; 15 AND city="</w:t>
      </w:r>
      <w:r w:rsidRPr="001B58B5">
        <w:rPr>
          <w:rFonts w:ascii="Consolas" w:eastAsia="Times New Roman" w:hAnsi="Consolas" w:cs="Courier New"/>
          <w:color w:val="333333"/>
          <w:sz w:val="20"/>
          <w:lang w:eastAsia="ru-RU"/>
        </w:rPr>
        <w:t>Мурманск</w:t>
      </w:r>
      <w:r w:rsidRPr="001B58B5">
        <w:rPr>
          <w:rFonts w:ascii="Consolas" w:eastAsia="Times New Roman" w:hAnsi="Consolas" w:cs="Courier New"/>
          <w:color w:val="333333"/>
          <w:sz w:val="20"/>
          <w:lang w:val="en-US" w:eastAsia="ru-RU"/>
        </w:rPr>
        <w:t>";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Также доступны слова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OR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(ИЛИ):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val="en-US" w:eastAsia="ru-RU"/>
        </w:rPr>
        <w:t>SELECT name, city FROM guests WHERE age &lt; 15 OR city="</w:t>
      </w:r>
      <w:r w:rsidRPr="001B58B5">
        <w:rPr>
          <w:rFonts w:ascii="Consolas" w:eastAsia="Times New Roman" w:hAnsi="Consolas" w:cs="Courier New"/>
          <w:color w:val="333333"/>
          <w:sz w:val="20"/>
          <w:lang w:eastAsia="ru-RU"/>
        </w:rPr>
        <w:t>Мурманск</w:t>
      </w:r>
      <w:r w:rsidRPr="001B58B5">
        <w:rPr>
          <w:rFonts w:ascii="Consolas" w:eastAsia="Times New Roman" w:hAnsi="Consolas" w:cs="Courier New"/>
          <w:color w:val="333333"/>
          <w:sz w:val="20"/>
          <w:lang w:val="en-US" w:eastAsia="ru-RU"/>
        </w:rPr>
        <w:t>";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Слов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AND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OR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может быть несколько в одном запросе.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Проверку на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NULL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можно сделать с помощью ключевого слова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IS NULL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(если столбец таблицы создавался без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NOT NULL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val="en-US" w:eastAsia="ru-RU"/>
        </w:rPr>
        <w:t>SELECT * FROM guests WHERE age IS NULL;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Ключевое слово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LIKE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позволяет сократить множество операторов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OR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Например, мы хотим узнать имена котов, которые заканчиваются на "ик":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val="en-US" w:eastAsia="ru-RU"/>
        </w:rPr>
        <w:t>SELECT name FROM guests WHERE name LIKE '%</w:t>
      </w:r>
      <w:r w:rsidRPr="001B58B5">
        <w:rPr>
          <w:rFonts w:ascii="Consolas" w:eastAsia="Times New Roman" w:hAnsi="Consolas" w:cs="Courier New"/>
          <w:color w:val="333333"/>
          <w:sz w:val="20"/>
          <w:lang w:eastAsia="ru-RU"/>
        </w:rPr>
        <w:t>ик</w:t>
      </w:r>
      <w:r w:rsidRPr="001B58B5">
        <w:rPr>
          <w:rFonts w:ascii="Consolas" w:eastAsia="Times New Roman" w:hAnsi="Consolas" w:cs="Courier New"/>
          <w:color w:val="333333"/>
          <w:sz w:val="20"/>
          <w:lang w:val="en-US" w:eastAsia="ru-RU"/>
        </w:rPr>
        <w:t>';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Символ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%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в строке указывает на любое слово с нужным окончанием (представляет любое количество неизвестных символов).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Также можно использовать спецсимвол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_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для одного символа. Ищем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Ваську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.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val="en-US" w:eastAsia="ru-RU"/>
        </w:rPr>
        <w:t>SELECT name FROM guests WHERE name LIKE '_</w:t>
      </w:r>
      <w:r w:rsidRPr="001B58B5">
        <w:rPr>
          <w:rFonts w:ascii="Consolas" w:eastAsia="Times New Roman" w:hAnsi="Consolas" w:cs="Courier New"/>
          <w:color w:val="333333"/>
          <w:sz w:val="20"/>
          <w:lang w:eastAsia="ru-RU"/>
        </w:rPr>
        <w:t>аська</w:t>
      </w:r>
      <w:r w:rsidRPr="001B58B5">
        <w:rPr>
          <w:rFonts w:ascii="Consolas" w:eastAsia="Times New Roman" w:hAnsi="Consolas" w:cs="Courier New"/>
          <w:color w:val="333333"/>
          <w:sz w:val="20"/>
          <w:lang w:val="en-US" w:eastAsia="ru-RU"/>
        </w:rPr>
        <w:t>';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Стоит заметить, что в командной строке примеры могут не работать, так как там не используется кодировка UTF-8. Проверяйте на английских словах. В других программах или в Android такой проблемы не будет, там всегда используется правильная кодировка.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 помощью ключевого слова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BETWEEN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можно быстро и удобно задать диапазон.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val="en-US" w:eastAsia="ru-RU"/>
        </w:rPr>
        <w:t>SELECT name FROM guests WHERE age BETWEEN 10 and 20;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Сравните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более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длинной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записью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val="en-US" w:eastAsia="ru-RU"/>
        </w:rPr>
        <w:t>SELECT name FROM guests WHERE age &gt;= 10 and age &lt;=20;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 помощью условия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IN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за которыми в скобках идут нужные значения, можно задать нужные параметры.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val="en-US" w:eastAsia="ru-RU"/>
        </w:rPr>
        <w:t>SELECT name FROM guests WHERE age IN (10, 29);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короче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, 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чем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val="en-US" w:eastAsia="ru-RU"/>
        </w:rPr>
        <w:t>SELECT name FROM guests WHERE age = 10 OR age = 29;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Ключевое слово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NOT IN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выполняет обратную задачу и позволяет получить записи, которые не входят в данное условие.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val="en-US" w:eastAsia="ru-RU"/>
        </w:rPr>
        <w:t>SELECT name FROM guests WHERE age NOT IN (10);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Ключевое слово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NOT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можно использовать не только с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IN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но и с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BETWEEN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LIKE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Узнать число записей можно через функцию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COUNT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Если запись содержит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NULL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то она не учитывается.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val="en-US" w:eastAsia="ru-RU"/>
        </w:rPr>
        <w:t>SELECT COUNT(name) FROM guests;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Для показа минимального или максимального значения используются функции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MIN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или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MAX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val="en-US" w:eastAsia="ru-RU"/>
        </w:rPr>
        <w:t>SELECT name, MAX(age) FROM guests;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Если нам нужно вывести только определённое количество записей, то используйте ключевое слово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LIMIT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с указанием значения.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eastAsia="ru-RU"/>
        </w:rPr>
        <w:t>SELECT * FROM guests LIMIT 3;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Существует расширенная версия, когда можно указать два значения через запятую. В первой указывается номер записи (отсчёт от 0), а вторая - число записей. Например, показать вторую запись из таблицы.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eastAsia="ru-RU"/>
        </w:rPr>
        <w:t>SELECT * FROM guests LIMIT 1,1;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Мы рассмотрели половину операций с записями - CREATE и READ. Теперь нужно научиться изменять данные. Конечно, самый простой способ - удалить запись, а затем добавить новую с исправленными данными. Но это очень неуклюжий способ.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Для этого существует команда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UPDATE имя_таблицы SET column = value WHERE условие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После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UPDATE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указываете таблицу, после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SET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- в каком столбце нужно внести изменения и указывается новое значение, а затем указывается условие.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Можно обновлять группу столбцов, указывая их через запятую.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eastAsia="ru-RU"/>
        </w:rPr>
        <w:t>UPDATE имя_таблицы SET первый_столбец="новое значение", второй_столбец="новое значение";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Команда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UPDATE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заменяет собой пару команд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INSERT/DELETE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Обновить данные в нужном столбце: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eastAsia="ru-RU"/>
        </w:rPr>
        <w:t>UPDATE имя_таблицы SET имя_столбца = новое_значение WHERE имя_столбца = старое_значение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Также можно производить математические действия: прибавлять, отнимать, умножать, делить. Увеличим возраст кота на день рождения.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eastAsia="ru-RU"/>
        </w:rPr>
        <w:t>UPDATE guests SET age=age+1 WHERE name="Мурзик";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Изменим прописку у Ктулху.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1B58B5">
        <w:rPr>
          <w:rFonts w:ascii="Consolas" w:eastAsia="Times New Roman" w:hAnsi="Consolas" w:cs="Courier New"/>
          <w:color w:val="FFFFFF"/>
          <w:sz w:val="21"/>
          <w:lang w:val="en-US" w:eastAsia="ru-RU"/>
        </w:rPr>
        <w:t>UPDATE guests SET city = "</w:t>
      </w:r>
      <w:r w:rsidRPr="001B58B5">
        <w:rPr>
          <w:rFonts w:ascii="Consolas" w:eastAsia="Times New Roman" w:hAnsi="Consolas" w:cs="Courier New"/>
          <w:color w:val="FFFFFF"/>
          <w:sz w:val="21"/>
          <w:lang w:eastAsia="ru-RU"/>
        </w:rPr>
        <w:t>Нью</w:t>
      </w:r>
      <w:r w:rsidRPr="001B58B5">
        <w:rPr>
          <w:rFonts w:ascii="Consolas" w:eastAsia="Times New Roman" w:hAnsi="Consolas" w:cs="Courier New"/>
          <w:color w:val="FFFFFF"/>
          <w:sz w:val="21"/>
          <w:lang w:val="en-US" w:eastAsia="ru-RU"/>
        </w:rPr>
        <w:t>-</w:t>
      </w:r>
      <w:r w:rsidRPr="001B58B5">
        <w:rPr>
          <w:rFonts w:ascii="Consolas" w:eastAsia="Times New Roman" w:hAnsi="Consolas" w:cs="Courier New"/>
          <w:color w:val="FFFFFF"/>
          <w:sz w:val="21"/>
          <w:lang w:eastAsia="ru-RU"/>
        </w:rPr>
        <w:t>Йорк</w:t>
      </w:r>
      <w:r w:rsidRPr="001B58B5">
        <w:rPr>
          <w:rFonts w:ascii="Consolas" w:eastAsia="Times New Roman" w:hAnsi="Consolas" w:cs="Courier New"/>
          <w:color w:val="FFFFFF"/>
          <w:sz w:val="21"/>
          <w:lang w:val="en-US" w:eastAsia="ru-RU"/>
        </w:rPr>
        <w:t>" WHERE name = "</w:t>
      </w:r>
      <w:r w:rsidRPr="001B58B5">
        <w:rPr>
          <w:rFonts w:ascii="Consolas" w:eastAsia="Times New Roman" w:hAnsi="Consolas" w:cs="Courier New"/>
          <w:color w:val="FFFFFF"/>
          <w:sz w:val="21"/>
          <w:lang w:eastAsia="ru-RU"/>
        </w:rPr>
        <w:t>Ктулху</w:t>
      </w:r>
      <w:r w:rsidRPr="001B58B5">
        <w:rPr>
          <w:rFonts w:ascii="Consolas" w:eastAsia="Times New Roman" w:hAnsi="Consolas" w:cs="Courier New"/>
          <w:color w:val="FFFFFF"/>
          <w:sz w:val="21"/>
          <w:lang w:val="en-US" w:eastAsia="ru-RU"/>
        </w:rPr>
        <w:t>";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Если не указать условие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WHERE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то город изменится у всех гостей сразу. Удобно, если приехала большая делегация из одного города.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Последняя операция - удаление записи из таблицы. Команда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DELETE FROM имя_таблицы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;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Без условия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WHERE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мы удалим все записи. Вряд ли вам это нужно. Давайте выпишем из гостиницы Ктулху, вежливо объяснив ему, что отель только для котов. Выпроводив незванного гостя, удаляем запись из таблицы.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Consolas" w:eastAsia="Times New Roman" w:hAnsi="Consolas" w:cs="Courier New"/>
          <w:color w:val="FFFFFF"/>
          <w:sz w:val="21"/>
          <w:lang w:eastAsia="ru-RU"/>
        </w:rPr>
        <w:t>DELETE FROM guests WHERE _id = 3;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Вам не надо перечислять все столбцы, достаточно указать в условии нужный столбец. Условие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WHERE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работает аналогично как в команде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SELECT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позволяет использовать ключевые слова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LIKE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BETWEEN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 т.д.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Кстати, вы можете посмотреть, какой идентификатор был вставлен в таблицу последним через команду: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eastAsia="ru-RU"/>
        </w:rPr>
        <w:t>SELECT LAST_INSERT_ROWID();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Добавить новый столбец в таблицу можно с помощью необязательного ключевого слова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ALTER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за которым идёт название столбца в таблице.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val="en-US" w:eastAsia="ru-RU"/>
        </w:rPr>
        <w:t>ALTER TABLE guests ADD COLUMN weight INTEGER;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Чтобы указать, после какого столбца нужно добавить новый столбец, используйте ключевое слово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AFTER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Другие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ключевые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 xml:space="preserve"> 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слова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: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 w:eastAsia="ru-RU"/>
        </w:rPr>
        <w:t>FIRST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,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 w:eastAsia="ru-RU"/>
        </w:rPr>
        <w:t>BEFORE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,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 w:eastAsia="ru-RU"/>
        </w:rPr>
        <w:t>LAST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,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 w:eastAsia="ru-RU"/>
        </w:rPr>
        <w:t>SECOND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,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 w:eastAsia="ru-RU"/>
        </w:rPr>
        <w:t>THIRD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val="en-US" w:eastAsia="ru-RU"/>
        </w:rPr>
        <w:t>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Кроме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ADD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также можно изменить имя и тип данных столбцов (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CHANGE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), изменить тип данных или позиции столбцов (</w:t>
      </w:r>
      <w:del w:id="0" w:author="Unknown">
        <w:r w:rsidRPr="001B58B5">
          <w:rPr>
            <w:rFonts w:ascii="Helvetica" w:eastAsia="Times New Roman" w:hAnsi="Helvetica" w:cs="Helvetica"/>
            <w:b/>
            <w:bCs/>
            <w:color w:val="333333"/>
            <w:sz w:val="23"/>
            <w:szCs w:val="23"/>
            <w:lang w:eastAsia="ru-RU"/>
          </w:rPr>
          <w:delText>MODIFY</w:delText>
        </w:r>
      </w:del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), удалить столбец из таблицы (</w:t>
      </w:r>
      <w:del w:id="1" w:author="Unknown">
        <w:r w:rsidRPr="001B58B5">
          <w:rPr>
            <w:rFonts w:ascii="Helvetica" w:eastAsia="Times New Roman" w:hAnsi="Helvetica" w:cs="Helvetica"/>
            <w:b/>
            <w:bCs/>
            <w:color w:val="333333"/>
            <w:sz w:val="23"/>
            <w:szCs w:val="23"/>
            <w:lang w:eastAsia="ru-RU"/>
          </w:rPr>
          <w:delText>DROP</w:delText>
        </w:r>
      </w:del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). Не все эти команды поддерживаются в SQLite, хотя часто используются в обычных SQL.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Переименовать саму таблицу (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RENAME TO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).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val="en-US" w:eastAsia="ru-RU"/>
        </w:rPr>
        <w:t>ALTER TABLE guests RENAME TO cats;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Преобразовать текст из указанного столбца в верхний регистр.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val="en-US" w:eastAsia="ru-RU"/>
        </w:rPr>
        <w:t>UPDATE guests SET name = UPPER(name);</w:t>
      </w:r>
    </w:p>
    <w:p w:rsidR="001B58B5" w:rsidRPr="001B58B5" w:rsidRDefault="001B58B5" w:rsidP="001B58B5">
      <w:pPr>
        <w:shd w:val="clear" w:color="auto" w:fill="FFFFFF"/>
        <w:spacing w:after="268" w:line="402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Завершить работу с </w:t>
      </w:r>
      <w:r w:rsidRPr="001B58B5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sqlite3</w:t>
      </w:r>
      <w:r w:rsidRPr="001B58B5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можно через команду:</w:t>
      </w: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1B58B5" w:rsidRPr="001B58B5" w:rsidRDefault="001B58B5" w:rsidP="001B58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urier New"/>
          <w:color w:val="333333"/>
          <w:lang w:eastAsia="ru-RU"/>
        </w:rPr>
      </w:pPr>
      <w:r w:rsidRPr="001B58B5">
        <w:rPr>
          <w:rFonts w:ascii="Consolas" w:eastAsia="Times New Roman" w:hAnsi="Consolas" w:cs="Courier New"/>
          <w:color w:val="333333"/>
          <w:sz w:val="20"/>
          <w:lang w:eastAsia="ru-RU"/>
        </w:rPr>
        <w:t>.exit</w:t>
      </w:r>
    </w:p>
    <w:p w:rsidR="001B58B5" w:rsidRDefault="001B58B5" w:rsidP="001B58B5">
      <w:pPr>
        <w:pStyle w:val="1"/>
        <w:shd w:val="clear" w:color="auto" w:fill="FFFFFF"/>
        <w:spacing w:before="402" w:beforeAutospacing="0" w:after="402" w:afterAutospacing="0"/>
        <w:rPr>
          <w:rFonts w:ascii="Helvetica" w:hAnsi="Helvetica" w:cs="Helvetica"/>
          <w:b w:val="0"/>
          <w:bCs w:val="0"/>
          <w:color w:val="8A6D3B"/>
          <w:spacing w:val="-5"/>
          <w:sz w:val="94"/>
          <w:szCs w:val="94"/>
        </w:rPr>
      </w:pPr>
      <w:r>
        <w:rPr>
          <w:rFonts w:ascii="Helvetica" w:hAnsi="Helvetica" w:cs="Helvetica"/>
          <w:b w:val="0"/>
          <w:bCs w:val="0"/>
          <w:color w:val="8A6D3B"/>
          <w:spacing w:val="-5"/>
          <w:sz w:val="94"/>
          <w:szCs w:val="94"/>
        </w:rPr>
        <w:lastRenderedPageBreak/>
        <w:t>SQLite и Android. Кошкин дом. Часть вторая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мы изучили возможности SQLite. Теперь нужно научиться подключать базу данных в приложении на Android.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SQLite зарекомендовала себя в качестве чрезвычайно надёжной системы баз данных, которая используется во многих бытовых электронных устройствах и программах, включая некоторые MP3-проигрыватели, iPhone, iPod Touch, Mozilla Firefox и др.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С помощью SQLite вы можете создавать для своего приложения независимые реляционные базы данных. Android хранит базы данных в каталоге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/data/data/&lt;имя_вашего_пакета&gt;/databases</w:t>
      </w:r>
      <w:r>
        <w:rPr>
          <w:rFonts w:ascii="Helvetica" w:hAnsi="Helvetica" w:cs="Helvetica"/>
          <w:color w:val="333333"/>
          <w:sz w:val="23"/>
          <w:szCs w:val="23"/>
        </w:rPr>
        <w:t> на эмуляторе, на устройстве путь может отличаться. По умолчанию все базы данных закрытые, доступ к ним могут получить только те приложения, которые их создали.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Каждая база данных состоит из двух файлов. Имя первого файла базы данных соответствует имени базы данных. Это основной файл баз данных SQLite, в нём хранятся все данные. Вы будете создавать его программно. Второй файл — файл журнала. Его имя состоит из имени базы данных и суффикса "-journal". В файле журнала хранится информация обо всех изменениях, внесенных в базу данных. Если в работе с данными возникнет проблема, Android использует данные журнала для отмены (или отката) последних изменений. Вы с ним не будете взаимодействовать, но если вы будете просматривать внутренности своего устройства, то будете знать, зачем этот файл там присутствует.</w:t>
      </w:r>
    </w:p>
    <w:p w:rsidR="001B58B5" w:rsidRDefault="001B58B5" w:rsidP="001B58B5">
      <w:pPr>
        <w:pStyle w:val="2"/>
        <w:shd w:val="clear" w:color="auto" w:fill="FFFFFF"/>
        <w:spacing w:before="402" w:beforeAutospacing="0" w:after="402" w:afterAutospacing="0" w:line="804" w:lineRule="atLeast"/>
        <w:rPr>
          <w:rFonts w:ascii="Helvetica" w:hAnsi="Helvetica" w:cs="Helvetica"/>
          <w:b w:val="0"/>
          <w:bCs w:val="0"/>
          <w:color w:val="8A6D3B"/>
          <w:sz w:val="75"/>
          <w:szCs w:val="75"/>
        </w:rPr>
      </w:pPr>
      <w:r>
        <w:rPr>
          <w:rFonts w:ascii="Helvetica" w:hAnsi="Helvetica" w:cs="Helvetica"/>
          <w:b w:val="0"/>
          <w:bCs w:val="0"/>
          <w:color w:val="8A6D3B"/>
          <w:sz w:val="75"/>
          <w:szCs w:val="75"/>
        </w:rPr>
        <w:t>Интерфейс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>Для начала создадим интерфейс программы. Для первой активности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MainActivity</w:t>
      </w:r>
      <w:r>
        <w:rPr>
          <w:rFonts w:ascii="Helvetica" w:hAnsi="Helvetica" w:cs="Helvetica"/>
          <w:color w:val="333333"/>
          <w:sz w:val="23"/>
          <w:szCs w:val="23"/>
        </w:rPr>
        <w:t> выберем шаблон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Basic Activity</w:t>
      </w:r>
      <w:r>
        <w:rPr>
          <w:rFonts w:ascii="Helvetica" w:hAnsi="Helvetica" w:cs="Helvetica"/>
          <w:color w:val="333333"/>
          <w:sz w:val="23"/>
          <w:szCs w:val="23"/>
        </w:rPr>
        <w:t>. Сразу же создадим вторую активность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EditorActivity</w:t>
      </w:r>
      <w:r>
        <w:rPr>
          <w:rFonts w:ascii="Helvetica" w:hAnsi="Helvetica" w:cs="Helvetica"/>
          <w:color w:val="333333"/>
          <w:sz w:val="23"/>
          <w:szCs w:val="23"/>
        </w:rPr>
        <w:t> из шаблона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Empty Activity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В первой активности есть кнопка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Floating Action Button</w:t>
      </w:r>
      <w:r>
        <w:rPr>
          <w:rFonts w:ascii="Helvetica" w:hAnsi="Helvetica" w:cs="Helvetica"/>
          <w:color w:val="333333"/>
          <w:sz w:val="23"/>
          <w:szCs w:val="23"/>
        </w:rPr>
        <w:t>, через которую будем попадать на вторую активность.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FloatingActionButton fab = (FloatingActionButton) findViewById(R.id.fab);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fab.setOnClickListener(new View.OnClickListener() {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@Override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public void onClick(View view) {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Intent intent = new Intent(MainActivity.this, EditorActivity.class);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</w:t>
      </w:r>
      <w:r>
        <w:rPr>
          <w:rStyle w:val="HTML2"/>
          <w:rFonts w:ascii="Consolas" w:hAnsi="Consolas"/>
          <w:color w:val="333333"/>
        </w:rPr>
        <w:t>startActivity(intent);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 xml:space="preserve">    }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>});</w:t>
      </w:r>
    </w:p>
    <w:p w:rsidR="001B58B5" w:rsidRP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  <w:lang w:val="en-US"/>
        </w:rPr>
      </w:pPr>
      <w:r>
        <w:rPr>
          <w:rFonts w:ascii="Helvetica" w:hAnsi="Helvetica" w:cs="Helvetica"/>
          <w:color w:val="333333"/>
          <w:sz w:val="23"/>
          <w:szCs w:val="23"/>
        </w:rPr>
        <w:t>Вторая активность предназначена для добавления новых гостей, которые поселяются в наш отель "Кошкин дом". Настроим</w:t>
      </w:r>
      <w:r w:rsidRPr="001B58B5">
        <w:rPr>
          <w:rFonts w:ascii="Helvetica" w:hAnsi="Helvetica" w:cs="Helvetica"/>
          <w:color w:val="333333"/>
          <w:sz w:val="23"/>
          <w:szCs w:val="23"/>
          <w:lang w:val="en-US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его</w:t>
      </w:r>
      <w:r w:rsidRPr="001B58B5">
        <w:rPr>
          <w:rFonts w:ascii="Helvetica" w:hAnsi="Helvetica" w:cs="Helvetica"/>
          <w:color w:val="333333"/>
          <w:sz w:val="23"/>
          <w:szCs w:val="23"/>
          <w:lang w:val="en-US"/>
        </w:rPr>
        <w:t>.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&lt;?xml version="1.0" encoding="utf-8"?&gt;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&lt;LinearLayout xmlns:android="http://schemas.android.com/apk/res/android"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xmlns:tools="http://schemas.android.com/tools"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android:layout_width="match_parent"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android:layout_height="match_parent"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android:orientation="vertical"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android:padding="@dimen/activity_horizontal_margin"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tools:context=".EditorActivity"&gt;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&lt;LinearLayout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android:layout_width="match_parent"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android:layout_height="wrap_content"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android:orientation="horizontal"&gt;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&lt;TextView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lastRenderedPageBreak/>
        <w:t xml:space="preserve">            style="@style/CategoryStyle"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android:text="</w:t>
      </w:r>
      <w:r>
        <w:rPr>
          <w:rStyle w:val="HTML2"/>
          <w:rFonts w:ascii="Consolas" w:hAnsi="Consolas"/>
          <w:color w:val="333333"/>
        </w:rPr>
        <w:t>Общая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информация</w:t>
      </w:r>
      <w:r w:rsidRPr="001B58B5">
        <w:rPr>
          <w:rStyle w:val="HTML2"/>
          <w:rFonts w:ascii="Consolas" w:hAnsi="Consolas"/>
          <w:color w:val="333333"/>
          <w:lang w:val="en-US"/>
        </w:rPr>
        <w:t>" /&gt;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&lt;LinearLayout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android:layout_width="0dp"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android:layout_height="wrap_content"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android:layout_weight="2"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android:orientation="vertical"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android:paddingLeft="4dp"&gt;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&lt;EditText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android:id="@+id/edit_guest_name"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style="@style/EditorFieldStyle"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android:hint="</w:t>
      </w:r>
      <w:r>
        <w:rPr>
          <w:rStyle w:val="HTML2"/>
          <w:rFonts w:ascii="Consolas" w:hAnsi="Consolas"/>
          <w:color w:val="333333"/>
        </w:rPr>
        <w:t>Имя</w:t>
      </w:r>
      <w:r w:rsidRPr="001B58B5">
        <w:rPr>
          <w:rStyle w:val="HTML2"/>
          <w:rFonts w:ascii="Consolas" w:hAnsi="Consolas"/>
          <w:color w:val="333333"/>
          <w:lang w:val="en-US"/>
        </w:rPr>
        <w:t>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android:inputType="textCapWords" /&gt;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&lt;EditText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android:id="@+id/edit_guest_city"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style="@style/EditorFieldStyle"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android:hint="</w:t>
      </w:r>
      <w:r>
        <w:rPr>
          <w:rStyle w:val="HTML2"/>
          <w:rFonts w:ascii="Consolas" w:hAnsi="Consolas"/>
          <w:color w:val="333333"/>
        </w:rPr>
        <w:t>Город</w:t>
      </w:r>
      <w:r w:rsidRPr="001B58B5">
        <w:rPr>
          <w:rStyle w:val="HTML2"/>
          <w:rFonts w:ascii="Consolas" w:hAnsi="Consolas"/>
          <w:color w:val="333333"/>
          <w:lang w:val="en-US"/>
        </w:rPr>
        <w:t>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android:inputType="textCapWords" /&gt;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&lt;/LinearLayout&gt;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&lt;/LinearLayout&gt;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&lt;LinearLayout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android:id="@+id/container_gender"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android:layout_width="match_parent"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android:layout_height="wrap_content"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android:orientation="horizontal"&gt;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&lt;TextView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style="@style/CategoryStyle"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android:text="</w:t>
      </w:r>
      <w:r>
        <w:rPr>
          <w:rStyle w:val="HTML2"/>
          <w:rFonts w:ascii="Consolas" w:hAnsi="Consolas"/>
          <w:color w:val="333333"/>
        </w:rPr>
        <w:t>Пол</w:t>
      </w:r>
      <w:r w:rsidRPr="001B58B5">
        <w:rPr>
          <w:rStyle w:val="HTML2"/>
          <w:rFonts w:ascii="Consolas" w:hAnsi="Consolas"/>
          <w:color w:val="333333"/>
          <w:lang w:val="en-US"/>
        </w:rPr>
        <w:t>" /&gt;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&lt;LinearLayout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lastRenderedPageBreak/>
        <w:t xml:space="preserve">            android:layout_width="0dp"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android:layout_height="wrap_content"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android:layout_weight="2"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android:orientation="vertical"&gt;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&lt;Spinner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android:id="@+id/spinner_gender"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android:layout_width="wrap_content"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android:layout_height="48dp"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android:paddingRight="16dp"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android:spinnerMode="dropdown" /&gt;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&lt;/LinearLayout&gt;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&lt;/LinearLayout&gt;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&lt;LinearLayout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android:id="@+id/container_age"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android:layout_width="match_parent"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android:layout_height="wrap_content"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android:orientation="horizontal"&gt;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&lt;TextView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style="@style/CategoryStyle"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android:text="</w:t>
      </w:r>
      <w:r>
        <w:rPr>
          <w:rStyle w:val="HTML2"/>
          <w:rFonts w:ascii="Consolas" w:hAnsi="Consolas"/>
          <w:color w:val="333333"/>
        </w:rPr>
        <w:t>Возраст</w:t>
      </w:r>
      <w:r w:rsidRPr="001B58B5">
        <w:rPr>
          <w:rStyle w:val="HTML2"/>
          <w:rFonts w:ascii="Consolas" w:hAnsi="Consolas"/>
          <w:color w:val="333333"/>
          <w:lang w:val="en-US"/>
        </w:rPr>
        <w:t>" /&gt;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&lt;RelativeLayout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android:layout_width="0dp"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android:layout_height="wrap_content"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android:layout_weight="2"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android:paddingLeft="4dp"&gt;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&lt;EditText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android:id="@+id/edit_guest_age"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style="@style/EditorFieldStyle"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android:hint="</w:t>
      </w:r>
      <w:r>
        <w:rPr>
          <w:rStyle w:val="HTML2"/>
          <w:rFonts w:ascii="Consolas" w:hAnsi="Consolas"/>
          <w:color w:val="333333"/>
        </w:rPr>
        <w:t>Возраст</w:t>
      </w:r>
      <w:r w:rsidRPr="001B58B5">
        <w:rPr>
          <w:rStyle w:val="HTML2"/>
          <w:rFonts w:ascii="Consolas" w:hAnsi="Consolas"/>
          <w:color w:val="333333"/>
          <w:lang w:val="en-US"/>
        </w:rPr>
        <w:t>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android:inputType="number" /&gt;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&lt;/RelativeLayout&gt;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&lt;/LinearLayout&gt;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>&lt;/LinearLayout&gt;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Экран состоит из нескольких текстовых полей и одного выпадающего списка для выбора пола гостя.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Инициализируем текстовые поля и выпадающий список.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private EditText mNameEditText;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private EditText mCityEditText;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private EditText mAgeEditText;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private Spinner mGenderSpinner;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>/**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 xml:space="preserve"> * Пол для гостя. Возможные варианты: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 xml:space="preserve"> * 0 для кошки, 1 для кота, 2 - не определен.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>
        <w:rPr>
          <w:rStyle w:val="HTML2"/>
          <w:rFonts w:ascii="Consolas" w:hAnsi="Consolas"/>
          <w:color w:val="333333"/>
        </w:rPr>
        <w:t xml:space="preserve"> </w:t>
      </w:r>
      <w:r w:rsidRPr="001B58B5">
        <w:rPr>
          <w:rStyle w:val="HTML2"/>
          <w:rFonts w:ascii="Consolas" w:hAnsi="Consolas"/>
          <w:color w:val="333333"/>
          <w:lang w:val="en-US"/>
        </w:rPr>
        <w:t>*/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private int mGender = 2;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@Override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protected void onCreate(Bundle savedInstanceState) {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super.onCreate(savedInstanceState);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setContentView(R.layout.activity_editor);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mNameEditText = (EditText) findViewById(R.id.edit_guest_name);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mCityEditText = (EditText) findViewById(R.id.edit_guest_city);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mAgeEditText = (EditText) findViewById(R.id.edit_guest_age);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mGenderSpinner = (Spinner) findViewById(R.id.spinner_gender);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</w:t>
      </w:r>
      <w:r>
        <w:rPr>
          <w:rStyle w:val="HTML2"/>
          <w:rFonts w:ascii="Consolas" w:hAnsi="Consolas"/>
          <w:color w:val="333333"/>
        </w:rPr>
        <w:t>setupSpinner();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>}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lastRenderedPageBreak/>
        <w:t>/**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 xml:space="preserve"> * Настраиваем spinner для выбора пола у гостя.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>
        <w:rPr>
          <w:rStyle w:val="HTML2"/>
          <w:rFonts w:ascii="Consolas" w:hAnsi="Consolas"/>
          <w:color w:val="333333"/>
        </w:rPr>
        <w:t xml:space="preserve"> </w:t>
      </w:r>
      <w:r w:rsidRPr="001B58B5">
        <w:rPr>
          <w:rStyle w:val="HTML2"/>
          <w:rFonts w:ascii="Consolas" w:hAnsi="Consolas"/>
          <w:color w:val="333333"/>
          <w:lang w:val="en-US"/>
        </w:rPr>
        <w:t>*/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private void setupSpinner() {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ArrayAdapter genderSpinnerAdapter = ArrayAdapter.createFromResource(this,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R.array.array_gender_options, android.R.layout.simple_spinner_item);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genderSpinnerAdapter.setDropDownViewResource(android.R.layout.simple_dropdown_item_1line);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mGenderSpinner.setAdapter(genderSpinnerAdapter);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mGenderSpinner.setSelection(2);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mGenderSpinner.setOnItemSelectedListener(new AdapterView.OnItemSelectedListener() {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@Override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public void onItemSelected(AdapterView&lt;?&gt; parent, View view, int position, long id) {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String selection = (String) parent.getItemAtPosition(position);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if (!TextUtils.isEmpty(selection)) {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if (selection.equals(getString(R.string.gender_female))) {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    mGender = 0; // </w:t>
      </w:r>
      <w:r>
        <w:rPr>
          <w:rStyle w:val="HTML2"/>
          <w:rFonts w:ascii="Consolas" w:hAnsi="Consolas"/>
          <w:color w:val="333333"/>
        </w:rPr>
        <w:t>Кошка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} else if (selection.equals(getString(R.string.gender_male))) {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    mGender = 1; // </w:t>
      </w:r>
      <w:r>
        <w:rPr>
          <w:rStyle w:val="HTML2"/>
          <w:rFonts w:ascii="Consolas" w:hAnsi="Consolas"/>
          <w:color w:val="333333"/>
        </w:rPr>
        <w:t>Кот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} else {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    mGender = 2; // </w:t>
      </w:r>
      <w:r>
        <w:rPr>
          <w:rStyle w:val="HTML2"/>
          <w:rFonts w:ascii="Consolas" w:hAnsi="Consolas"/>
          <w:color w:val="333333"/>
        </w:rPr>
        <w:t>Не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определен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}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}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}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@Override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public void onNothingSelected(AdapterView&lt;?&gt; parent) {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</w:t>
      </w:r>
      <w:r>
        <w:rPr>
          <w:rStyle w:val="HTML2"/>
          <w:rFonts w:ascii="Consolas" w:hAnsi="Consolas"/>
          <w:color w:val="333333"/>
        </w:rPr>
        <w:t>mGender = 2; // Unknown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 xml:space="preserve">        }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 xml:space="preserve">    });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lastRenderedPageBreak/>
        <w:t>}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Добавим несколько строковых ресурсов.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&lt;resources&gt;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&lt;string name="app_name"&gt;CatHouse&lt;/string&gt;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&lt;string name="action_settings"&gt;Settings&lt;/string&gt;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&lt;string name="action_save"&gt;</w:t>
      </w:r>
      <w:r>
        <w:rPr>
          <w:rStyle w:val="HTML2"/>
          <w:rFonts w:ascii="Consolas" w:hAnsi="Consolas"/>
          <w:color w:val="333333"/>
        </w:rPr>
        <w:t>Сохранить</w:t>
      </w:r>
      <w:r w:rsidRPr="001B58B5">
        <w:rPr>
          <w:rStyle w:val="HTML2"/>
          <w:rFonts w:ascii="Consolas" w:hAnsi="Consolas"/>
          <w:color w:val="333333"/>
          <w:lang w:val="en-US"/>
        </w:rPr>
        <w:t>&lt;/string&gt;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&lt;string name="action_delete"&gt;</w:t>
      </w:r>
      <w:r>
        <w:rPr>
          <w:rStyle w:val="HTML2"/>
          <w:rFonts w:ascii="Consolas" w:hAnsi="Consolas"/>
          <w:color w:val="333333"/>
        </w:rPr>
        <w:t>Удалить</w:t>
      </w:r>
      <w:r w:rsidRPr="001B58B5">
        <w:rPr>
          <w:rStyle w:val="HTML2"/>
          <w:rFonts w:ascii="Consolas" w:hAnsi="Consolas"/>
          <w:color w:val="333333"/>
          <w:lang w:val="en-US"/>
        </w:rPr>
        <w:t>&lt;/string&gt;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&lt;string name="gender_unknown"&gt;</w:t>
      </w:r>
      <w:r>
        <w:rPr>
          <w:rStyle w:val="HTML2"/>
          <w:rFonts w:ascii="Consolas" w:hAnsi="Consolas"/>
          <w:color w:val="333333"/>
        </w:rPr>
        <w:t>Неизвестно</w:t>
      </w:r>
      <w:r w:rsidRPr="001B58B5">
        <w:rPr>
          <w:rStyle w:val="HTML2"/>
          <w:rFonts w:ascii="Consolas" w:hAnsi="Consolas"/>
          <w:color w:val="333333"/>
          <w:lang w:val="en-US"/>
        </w:rPr>
        <w:t>&lt;/string&gt;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&lt;string name="gender_male"&gt;</w:t>
      </w:r>
      <w:r>
        <w:rPr>
          <w:rStyle w:val="HTML2"/>
          <w:rFonts w:ascii="Consolas" w:hAnsi="Consolas"/>
          <w:color w:val="333333"/>
        </w:rPr>
        <w:t>Кот</w:t>
      </w:r>
      <w:r w:rsidRPr="001B58B5">
        <w:rPr>
          <w:rStyle w:val="HTML2"/>
          <w:rFonts w:ascii="Consolas" w:hAnsi="Consolas"/>
          <w:color w:val="333333"/>
          <w:lang w:val="en-US"/>
        </w:rPr>
        <w:t>&lt;/string&gt;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&lt;string name="gender_female"&gt;</w:t>
      </w:r>
      <w:r>
        <w:rPr>
          <w:rStyle w:val="HTML2"/>
          <w:rFonts w:ascii="Consolas" w:hAnsi="Consolas"/>
          <w:color w:val="333333"/>
        </w:rPr>
        <w:t>Кошка</w:t>
      </w:r>
      <w:r w:rsidRPr="001B58B5">
        <w:rPr>
          <w:rStyle w:val="HTML2"/>
          <w:rFonts w:ascii="Consolas" w:hAnsi="Consolas"/>
          <w:color w:val="333333"/>
          <w:lang w:val="en-US"/>
        </w:rPr>
        <w:t>&lt;/string&gt;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&lt;string-array name="array_gender_options"&gt;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&lt;item&gt;@string/gender_female&lt;/item&gt;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&lt;item&gt;@string/gender_male&lt;/item&gt;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&lt;item&gt;@string/gender_unknown&lt;/item&gt;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</w:t>
      </w:r>
      <w:r>
        <w:rPr>
          <w:rStyle w:val="HTML2"/>
          <w:rFonts w:ascii="Consolas" w:hAnsi="Consolas"/>
          <w:color w:val="333333"/>
        </w:rPr>
        <w:t>&lt;/string-array&gt;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>&lt;/resources&gt;</w:t>
      </w:r>
    </w:p>
    <w:p w:rsidR="001B58B5" w:rsidRDefault="001B58B5" w:rsidP="001B58B5">
      <w:pPr>
        <w:pStyle w:val="2"/>
        <w:shd w:val="clear" w:color="auto" w:fill="FFFFFF"/>
        <w:spacing w:before="402" w:beforeAutospacing="0" w:after="402" w:afterAutospacing="0" w:line="804" w:lineRule="atLeast"/>
        <w:rPr>
          <w:rFonts w:ascii="Helvetica" w:hAnsi="Helvetica" w:cs="Helvetica"/>
          <w:b w:val="0"/>
          <w:bCs w:val="0"/>
          <w:color w:val="8A6D3B"/>
          <w:sz w:val="75"/>
          <w:szCs w:val="75"/>
        </w:rPr>
      </w:pPr>
      <w:r>
        <w:rPr>
          <w:rFonts w:ascii="Helvetica" w:hAnsi="Helvetica" w:cs="Helvetica"/>
          <w:b w:val="0"/>
          <w:bCs w:val="0"/>
          <w:color w:val="8A6D3B"/>
          <w:sz w:val="75"/>
          <w:szCs w:val="75"/>
        </w:rPr>
        <w:t>Подписываем контракт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Теперь можно заняться интеграцией базы данных в приложение.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При работе с базой данных принято создавать новый пакет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data</w:t>
      </w:r>
      <w:r>
        <w:rPr>
          <w:rFonts w:ascii="Helvetica" w:hAnsi="Helvetica" w:cs="Helvetica"/>
          <w:color w:val="333333"/>
          <w:sz w:val="23"/>
          <w:szCs w:val="23"/>
        </w:rPr>
        <w:t> внутри основного пакета. Щёлкаем правой кнопкой мыши по имени пакета, выбираем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New | Package</w:t>
      </w:r>
      <w:r>
        <w:rPr>
          <w:rFonts w:ascii="Helvetica" w:hAnsi="Helvetica" w:cs="Helvetica"/>
          <w:color w:val="333333"/>
          <w:sz w:val="23"/>
          <w:szCs w:val="23"/>
        </w:rPr>
        <w:t> и вводим новое имя.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В последних рекомендациях Гугла рекомендуется создавать класс-контракт. Будем придерживаться этого правила. Мы как бы подписываем контракт на работу с базой данных и предоставляем все нужные данные.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>Внутри созданного пакета создаём новый класс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HotelContract</w:t>
      </w:r>
      <w:r>
        <w:rPr>
          <w:rFonts w:ascii="Helvetica" w:hAnsi="Helvetica" w:cs="Helvetica"/>
          <w:color w:val="333333"/>
          <w:sz w:val="23"/>
          <w:szCs w:val="23"/>
        </w:rPr>
        <w:t>. Класс-контракт является контейнером для базы данных и может содержать несколько внутренних классов, которые представляют отдельные таблицы (не забывайте, что база данных может содержать несколько таблиц). Внутри класса создаём внутренний класс. В нашем случае будет один класс для таблицы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guests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Нам следует задать схему таблицы и константы для столбцов для удобства. Класс будет выглядеть так.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>package ru.alexanderklimov.cathouse.data;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>import android.provider.BaseColumns;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public final class HotelContract {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private HotelContract() {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};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public static final class GuestEntry implements BaseColumns {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public final static String TABLE_NAME = "guests";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public final static String _ID = BaseColumns._ID;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public final static String COLUMN_NAME = "name";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public final static String COLUMN_CITY = "city";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public final static String COLUMN_GENDER = "gender";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public final static String COLUMN_AGE = "age";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public static final int GENDER_FEMALE = 0;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public static final int GENDER_MALE = 1;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public static final int GENDER_UNKNOWN = 2;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</w:t>
      </w:r>
      <w:r>
        <w:rPr>
          <w:rStyle w:val="HTML2"/>
          <w:rFonts w:ascii="Consolas" w:hAnsi="Consolas"/>
          <w:color w:val="333333"/>
        </w:rPr>
        <w:t>}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>}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В классе используется реализация интерфейса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BaseColumn</w:t>
      </w:r>
      <w:r>
        <w:rPr>
          <w:rFonts w:ascii="Helvetica" w:hAnsi="Helvetica" w:cs="Helvetica"/>
          <w:color w:val="333333"/>
          <w:sz w:val="23"/>
          <w:szCs w:val="23"/>
        </w:rPr>
        <w:t>: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public static final class GuestEntry implements </w:t>
      </w:r>
      <w:r w:rsidRPr="001B58B5">
        <w:rPr>
          <w:rStyle w:val="HTML2"/>
          <w:rFonts w:ascii="Consolas" w:hAnsi="Consolas"/>
          <w:b/>
          <w:bCs/>
          <w:color w:val="333333"/>
          <w:lang w:val="en-US"/>
        </w:rPr>
        <w:t>implements BaseColumns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{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Что это нам даёт? В большинстве случаев работа с базой данных происходит через специальные объекты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Cursor</w:t>
      </w:r>
      <w:r>
        <w:rPr>
          <w:rFonts w:ascii="Helvetica" w:hAnsi="Helvetica" w:cs="Helvetica"/>
          <w:color w:val="333333"/>
          <w:sz w:val="23"/>
          <w:szCs w:val="23"/>
        </w:rPr>
        <w:t>, которые требуют наличия в таблице колонки с именем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_id</w:t>
      </w:r>
      <w:r>
        <w:rPr>
          <w:rFonts w:ascii="Helvetica" w:hAnsi="Helvetica" w:cs="Helvetica"/>
          <w:color w:val="333333"/>
          <w:sz w:val="23"/>
          <w:szCs w:val="23"/>
        </w:rPr>
        <w:t>. Вы можете создать столбец вручную в коде, а можно положиться на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BaseColumn</w:t>
      </w:r>
      <w:r>
        <w:rPr>
          <w:rFonts w:ascii="Helvetica" w:hAnsi="Helvetica" w:cs="Helvetica"/>
          <w:color w:val="333333"/>
          <w:sz w:val="23"/>
          <w:szCs w:val="23"/>
        </w:rPr>
        <w:t>, который создаст столбец с нужным именем автоматически. Дело ваше. Если вы не будете работать с курсорами, то можете использовать и стандартное наименование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id</w:t>
      </w:r>
      <w:r>
        <w:rPr>
          <w:rFonts w:ascii="Helvetica" w:hAnsi="Helvetica" w:cs="Helvetica"/>
          <w:color w:val="333333"/>
          <w:sz w:val="23"/>
          <w:szCs w:val="23"/>
        </w:rPr>
        <w:t> или вообще не использовать данный столбец, но не советую так поступать, чтобы не вырабатывать вредных привычек.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После создания класса мы можем изменить код в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EditorActivity</w:t>
      </w:r>
      <w:r>
        <w:rPr>
          <w:rFonts w:ascii="Helvetica" w:hAnsi="Helvetica" w:cs="Helvetica"/>
          <w:color w:val="333333"/>
          <w:sz w:val="23"/>
          <w:szCs w:val="23"/>
        </w:rPr>
        <w:t> в том месте, где происходит выбор пола гостя через выпадающий список.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if (selection.equals(getString(R.string.gender_female))) {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mGender = HotelContract.GuestEntry.GENDER_FEMALE; // </w:t>
      </w:r>
      <w:r>
        <w:rPr>
          <w:rStyle w:val="HTML2"/>
          <w:rFonts w:ascii="Consolas" w:hAnsi="Consolas"/>
          <w:color w:val="333333"/>
        </w:rPr>
        <w:t>Кошка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} else if (selection.equals(getString(R.string.gender_male))) {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mGender = HotelContract.GuestEntry.GENDER_MALE; // </w:t>
      </w:r>
      <w:r>
        <w:rPr>
          <w:rStyle w:val="HTML2"/>
          <w:rFonts w:ascii="Consolas" w:hAnsi="Consolas"/>
          <w:color w:val="333333"/>
        </w:rPr>
        <w:t>Кот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} else {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mGender = HotelContract.GuestEntry.GENDER_UNKNOWN; // </w:t>
      </w:r>
      <w:r>
        <w:rPr>
          <w:rStyle w:val="HTML2"/>
          <w:rFonts w:ascii="Consolas" w:hAnsi="Consolas"/>
          <w:color w:val="333333"/>
        </w:rPr>
        <w:t>Не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определен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>}</w:t>
      </w:r>
    </w:p>
    <w:p w:rsidR="001B58B5" w:rsidRDefault="001B58B5" w:rsidP="001B58B5">
      <w:pPr>
        <w:pStyle w:val="2"/>
        <w:shd w:val="clear" w:color="auto" w:fill="FFFFFF"/>
        <w:spacing w:before="402" w:beforeAutospacing="0" w:after="402" w:afterAutospacing="0" w:line="804" w:lineRule="atLeast"/>
        <w:rPr>
          <w:rFonts w:ascii="Helvetica" w:hAnsi="Helvetica" w:cs="Helvetica"/>
          <w:b w:val="0"/>
          <w:bCs w:val="0"/>
          <w:color w:val="8A6D3B"/>
          <w:sz w:val="75"/>
          <w:szCs w:val="75"/>
        </w:rPr>
      </w:pPr>
      <w:r>
        <w:rPr>
          <w:rFonts w:ascii="Helvetica" w:hAnsi="Helvetica" w:cs="Helvetica"/>
          <w:b w:val="0"/>
          <w:bCs w:val="0"/>
          <w:color w:val="8A6D3B"/>
          <w:sz w:val="75"/>
          <w:szCs w:val="75"/>
        </w:rPr>
        <w:t>SQLiteOpenHelper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Следующий шаг - создание класса в пакете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data</w:t>
      </w:r>
      <w:r>
        <w:rPr>
          <w:rFonts w:ascii="Helvetica" w:hAnsi="Helvetica" w:cs="Helvetica"/>
          <w:color w:val="333333"/>
          <w:sz w:val="23"/>
          <w:szCs w:val="23"/>
        </w:rPr>
        <w:t>, который наследуется от специального класса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SQLiteOpenHelper</w:t>
      </w:r>
      <w:r>
        <w:rPr>
          <w:rFonts w:ascii="Helvetica" w:hAnsi="Helvetica" w:cs="Helvetica"/>
          <w:color w:val="333333"/>
          <w:sz w:val="23"/>
          <w:szCs w:val="23"/>
        </w:rPr>
        <w:t> и непосредственно работает с базой данных. В классе создаются константы для удобной работы. Также реализуются методы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onCreate()</w:t>
      </w:r>
      <w:r>
        <w:rPr>
          <w:rFonts w:ascii="Helvetica" w:hAnsi="Helvetica" w:cs="Helvetica"/>
          <w:color w:val="333333"/>
          <w:sz w:val="23"/>
          <w:szCs w:val="23"/>
        </w:rPr>
        <w:t> и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onUpgrade()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Созданный класс будет работать с базой данных - добавлять, выбирать, удалять записи и прочие операции.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Напомню, как выглядит схема нашей таблицы.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lastRenderedPageBreak/>
        <w:t xml:space="preserve">CREATE TABLE guests(_id INTEGER PRIMARY KEY AUTOINCREMENT, 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    name TEXT NOT NULL, 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    city TEXT NOT NULL, 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    gender INTEGER NOT NULL DEFAULT 3, 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    age INTEGER NOT NULL DEFAULT 0);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Щёлкаем правой кнопкой мыши на имени пакета в левой части студии и выбираем в меню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New</w:t>
      </w:r>
      <w:r>
        <w:rPr>
          <w:rFonts w:ascii="Helvetica" w:hAnsi="Helvetica" w:cs="Helvetica"/>
          <w:color w:val="333333"/>
          <w:sz w:val="23"/>
          <w:szCs w:val="23"/>
        </w:rPr>
        <w:t> |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Java Class</w:t>
      </w:r>
      <w:r>
        <w:rPr>
          <w:rFonts w:ascii="Helvetica" w:hAnsi="Helvetica" w:cs="Helvetica"/>
          <w:color w:val="333333"/>
          <w:sz w:val="23"/>
          <w:szCs w:val="23"/>
        </w:rPr>
        <w:t> и в диалоговом окне выбираем имя для нового класса, например,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HotelDbHelper</w:t>
      </w:r>
      <w:r>
        <w:rPr>
          <w:rFonts w:ascii="Helvetica" w:hAnsi="Helvetica" w:cs="Helvetica"/>
          <w:color w:val="333333"/>
          <w:sz w:val="23"/>
          <w:szCs w:val="23"/>
        </w:rPr>
        <w:t>. Слово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Helper</w:t>
      </w:r>
      <w:r>
        <w:rPr>
          <w:rFonts w:ascii="Helvetica" w:hAnsi="Helvetica" w:cs="Helvetica"/>
          <w:color w:val="333333"/>
          <w:sz w:val="23"/>
          <w:szCs w:val="23"/>
        </w:rPr>
        <w:t> обычно используют, чтобы показать, что класс является обёрткой (вспомогательным классом) какого-то абстрактного класса. Впрочем, вы можете придумать более замысловатое название, например,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ILoveNewYork</w:t>
      </w:r>
      <w:r>
        <w:rPr>
          <w:rFonts w:ascii="Helvetica" w:hAnsi="Helvetica" w:cs="Helvetica"/>
          <w:color w:val="333333"/>
          <w:sz w:val="23"/>
          <w:szCs w:val="23"/>
        </w:rPr>
        <w:t> или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CatsForever</w:t>
      </w:r>
      <w:r>
        <w:rPr>
          <w:rFonts w:ascii="Helvetica" w:hAnsi="Helvetica" w:cs="Helvetica"/>
          <w:color w:val="333333"/>
          <w:sz w:val="23"/>
          <w:szCs w:val="23"/>
        </w:rPr>
        <w:t>. Спустя год, когда вы вернётесь к своему примеру, это будет так увлекательно вспоминать, для чего был создан класс с таким красивым именем.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У нас появится заготовка. Наследуемся от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SQLiteOpenHelper</w:t>
      </w:r>
      <w:r>
        <w:rPr>
          <w:rFonts w:ascii="Helvetica" w:hAnsi="Helvetica" w:cs="Helvetica"/>
          <w:color w:val="333333"/>
          <w:sz w:val="23"/>
          <w:szCs w:val="23"/>
        </w:rPr>
        <w:t>. Студия предложит создать два обязательных метода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onCreate()</w:t>
      </w:r>
      <w:r>
        <w:rPr>
          <w:rFonts w:ascii="Helvetica" w:hAnsi="Helvetica" w:cs="Helvetica"/>
          <w:color w:val="333333"/>
          <w:sz w:val="23"/>
          <w:szCs w:val="23"/>
        </w:rPr>
        <w:t> и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onUpgrade()</w:t>
      </w:r>
      <w:r>
        <w:rPr>
          <w:rFonts w:ascii="Helvetica" w:hAnsi="Helvetica" w:cs="Helvetica"/>
          <w:color w:val="333333"/>
          <w:sz w:val="23"/>
          <w:szCs w:val="23"/>
        </w:rPr>
        <w:t>, о которых поговорим позже.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4551045" cy="2711450"/>
            <wp:effectExtent l="19050" t="0" r="1905" b="0"/>
            <wp:docPr id="17" name="Рисунок 17" descr="New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ew Class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После добавления методов студия по-прежнему ругается. Теперь ему подавай конструкторы. Получится такой код.:</w:t>
      </w:r>
    </w:p>
    <w:p w:rsidR="001B58B5" w:rsidRP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  <w:lang w:val="en-US"/>
        </w:rPr>
      </w:pPr>
      <w:r>
        <w:rPr>
          <w:rFonts w:ascii="Helvetica" w:hAnsi="Helvetica" w:cs="Helvetica"/>
          <w:color w:val="333333"/>
          <w:sz w:val="23"/>
          <w:szCs w:val="23"/>
        </w:rPr>
        <w:t>Класс</w:t>
      </w:r>
      <w:r w:rsidRPr="001B58B5">
        <w:rPr>
          <w:rFonts w:ascii="Helvetica" w:hAnsi="Helvetica" w:cs="Helvetica"/>
          <w:color w:val="333333"/>
          <w:sz w:val="23"/>
          <w:szCs w:val="23"/>
          <w:lang w:val="en-US"/>
        </w:rPr>
        <w:t> </w:t>
      </w:r>
      <w:r w:rsidRPr="001B58B5"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>HotelDbHelper</w:t>
      </w:r>
      <w:r w:rsidRPr="001B58B5">
        <w:rPr>
          <w:rFonts w:ascii="Helvetica" w:hAnsi="Helvetica" w:cs="Helvetica"/>
          <w:color w:val="333333"/>
          <w:sz w:val="23"/>
          <w:szCs w:val="23"/>
          <w:lang w:val="en-US"/>
        </w:rPr>
        <w:t>.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package ru.alexanderklimov.cathouse.data;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import android.content.Context;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import android.database.sqlite.SQLiteDatabase;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import android.database.sqlite.SQLiteOpenHelper;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import ru.alexanderklimov.cathouse.data.HotelContract.GuestEntry;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public class HotelDbHelper extends SQLiteOpenHelper {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public static final String LOG_TAG = HotelDbHelper.class.getSimpleName();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/**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* </w:t>
      </w:r>
      <w:r>
        <w:rPr>
          <w:rStyle w:val="HTML2"/>
          <w:rFonts w:ascii="Consolas" w:hAnsi="Consolas"/>
          <w:color w:val="333333"/>
        </w:rPr>
        <w:t>Имя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файла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базы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данных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*/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private static final String DATABASE_NAME = "hotel.db";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</w:t>
      </w:r>
      <w:r>
        <w:rPr>
          <w:rStyle w:val="HTML2"/>
          <w:rFonts w:ascii="Consolas" w:hAnsi="Consolas"/>
          <w:color w:val="333333"/>
        </w:rPr>
        <w:t>/**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 xml:space="preserve">     * Версия базы данных. При изменении схемы увеличить на единицу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>
        <w:rPr>
          <w:rStyle w:val="HTML2"/>
          <w:rFonts w:ascii="Consolas" w:hAnsi="Consolas"/>
          <w:color w:val="333333"/>
        </w:rPr>
        <w:t xml:space="preserve">     </w:t>
      </w:r>
      <w:r w:rsidRPr="001B58B5">
        <w:rPr>
          <w:rStyle w:val="HTML2"/>
          <w:rFonts w:ascii="Consolas" w:hAnsi="Consolas"/>
          <w:color w:val="333333"/>
          <w:lang w:val="en-US"/>
        </w:rPr>
        <w:t>*/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private static final int DATABASE_VERSION = 1;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</w:t>
      </w:r>
      <w:r>
        <w:rPr>
          <w:rStyle w:val="HTML2"/>
          <w:rFonts w:ascii="Consolas" w:hAnsi="Consolas"/>
          <w:color w:val="333333"/>
        </w:rPr>
        <w:t>/**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 xml:space="preserve">     * Конструктор {@link HotelDbHelper}.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 xml:space="preserve">     *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 xml:space="preserve">     * @param context Контекст приложения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>
        <w:rPr>
          <w:rStyle w:val="HTML2"/>
          <w:rFonts w:ascii="Consolas" w:hAnsi="Consolas"/>
          <w:color w:val="333333"/>
        </w:rPr>
        <w:t xml:space="preserve">     </w:t>
      </w:r>
      <w:r w:rsidRPr="001B58B5">
        <w:rPr>
          <w:rStyle w:val="HTML2"/>
          <w:rFonts w:ascii="Consolas" w:hAnsi="Consolas"/>
          <w:color w:val="333333"/>
          <w:lang w:val="en-US"/>
        </w:rPr>
        <w:t>*/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public HotelDbHelper(Context context) {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super(context, DATABASE_NAME, null, DATABASE_VERSION);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</w:t>
      </w:r>
      <w:r>
        <w:rPr>
          <w:rStyle w:val="HTML2"/>
          <w:rFonts w:ascii="Consolas" w:hAnsi="Consolas"/>
          <w:color w:val="333333"/>
        </w:rPr>
        <w:t>}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 xml:space="preserve">    /**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 xml:space="preserve">     * Вызывается при создании базы данных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 xml:space="preserve">     */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>
        <w:rPr>
          <w:rStyle w:val="HTML2"/>
          <w:rFonts w:ascii="Consolas" w:hAnsi="Consolas"/>
          <w:color w:val="333333"/>
        </w:rPr>
        <w:t xml:space="preserve">    </w:t>
      </w:r>
      <w:r w:rsidRPr="001B58B5">
        <w:rPr>
          <w:rStyle w:val="HTML2"/>
          <w:rFonts w:ascii="Consolas" w:hAnsi="Consolas"/>
          <w:color w:val="333333"/>
          <w:lang w:val="en-US"/>
        </w:rPr>
        <w:t>@Override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lastRenderedPageBreak/>
        <w:t xml:space="preserve">    public void onCreate(SQLiteDatabase db) {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// </w:t>
      </w:r>
      <w:r>
        <w:rPr>
          <w:rStyle w:val="HTML2"/>
          <w:rFonts w:ascii="Consolas" w:hAnsi="Consolas"/>
          <w:color w:val="333333"/>
        </w:rPr>
        <w:t>Строка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для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создания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таблицы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String SQL_CREATE_GUESTS_TABLE = "CREATE TABLE " + GuestEntry.TABLE_NAME + " ("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+ HotelContract.GuestEntry._ID + " INTEGER PRIMARY KEY AUTOINCREMENT, 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+ GuestEntry.COLUMN_NAME + " TEXT NOT NULL, 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+ GuestEntry.COLUMN_CITY + " TEXT NOT NULL, 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+ GuestEntry.COLUMN_GENDER + " INTEGER NOT NULL DEFAULT 3, 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+ GuestEntry.COLUMN_AGE + " INTEGER NOT NULL DEFAULT 0);";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// </w:t>
      </w:r>
      <w:r>
        <w:rPr>
          <w:rStyle w:val="HTML2"/>
          <w:rFonts w:ascii="Consolas" w:hAnsi="Consolas"/>
          <w:color w:val="333333"/>
        </w:rPr>
        <w:t>Запускаем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создание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таблицы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db.execSQL(SQL_CREATE_GUESTS_TABLE);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</w:t>
      </w:r>
      <w:r>
        <w:rPr>
          <w:rStyle w:val="HTML2"/>
          <w:rFonts w:ascii="Consolas" w:hAnsi="Consolas"/>
          <w:color w:val="333333"/>
        </w:rPr>
        <w:t>}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 xml:space="preserve">    /**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 xml:space="preserve">     * Вызывается при обновлении схемы базы данных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>
        <w:rPr>
          <w:rStyle w:val="HTML2"/>
          <w:rFonts w:ascii="Consolas" w:hAnsi="Consolas"/>
          <w:color w:val="333333"/>
        </w:rPr>
        <w:t xml:space="preserve">     </w:t>
      </w:r>
      <w:r w:rsidRPr="001B58B5">
        <w:rPr>
          <w:rStyle w:val="HTML2"/>
          <w:rFonts w:ascii="Consolas" w:hAnsi="Consolas"/>
          <w:color w:val="333333"/>
          <w:lang w:val="en-US"/>
        </w:rPr>
        <w:t>*/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@Override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public void onUpgrade(SQLiteDatabase db, int oldVersion, int newVersion) {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</w:t>
      </w:r>
      <w:r>
        <w:rPr>
          <w:rStyle w:val="HTML2"/>
          <w:rFonts w:ascii="Consolas" w:hAnsi="Consolas"/>
          <w:color w:val="333333"/>
        </w:rPr>
        <w:t>}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>}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Третий параметр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null</w:t>
      </w:r>
      <w:r>
        <w:rPr>
          <w:rFonts w:ascii="Helvetica" w:hAnsi="Helvetica" w:cs="Helvetica"/>
          <w:color w:val="333333"/>
          <w:sz w:val="23"/>
          <w:szCs w:val="23"/>
        </w:rPr>
        <w:t> в суперклассе используется для работы с курсорами. Сейчас их не используем, поэтому оставим в покое.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Как вы уже догадались, константа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DATABASE_NAME</w:t>
      </w:r>
      <w:r>
        <w:rPr>
          <w:rFonts w:ascii="Helvetica" w:hAnsi="Helvetica" w:cs="Helvetica"/>
          <w:color w:val="333333"/>
          <w:sz w:val="23"/>
          <w:szCs w:val="23"/>
        </w:rPr>
        <w:t> отвечает за имя файла, в котором будет храниться база данных приложения. Можно придумать любое имя и обойтись без расширения. Но мне так привычнее.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Вторая константа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DATABASE_VERSION</w:t>
      </w:r>
      <w:r>
        <w:rPr>
          <w:rFonts w:ascii="Helvetica" w:hAnsi="Helvetica" w:cs="Helvetica"/>
          <w:color w:val="333333"/>
          <w:sz w:val="23"/>
          <w:szCs w:val="23"/>
        </w:rPr>
        <w:t> требует дополнительных объяснений. Она отвечает за номер версии базы. Принцип её работы схож с номером версий самого приложения. Когда мы видим, что вышла новая версия Chrome 33, то понимаем, что пора обновляться. Аналогично поступает и само приложение, когда замечает, что номер версии базы стал другим. Как только программа заметила обновление номера базы, она запускает метод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onUpgrade()</w:t>
      </w:r>
      <w:r>
        <w:rPr>
          <w:rFonts w:ascii="Helvetica" w:hAnsi="Helvetica" w:cs="Helvetica"/>
          <w:color w:val="333333"/>
          <w:sz w:val="23"/>
          <w:szCs w:val="23"/>
        </w:rPr>
        <w:t xml:space="preserve">, который у нас сформировался </w:t>
      </w:r>
      <w:r>
        <w:rPr>
          <w:rFonts w:ascii="Helvetica" w:hAnsi="Helvetica" w:cs="Helvetica"/>
          <w:color w:val="333333"/>
          <w:sz w:val="23"/>
          <w:szCs w:val="23"/>
        </w:rPr>
        <w:lastRenderedPageBreak/>
        <w:t>автоматически. В этом методе необходимо разместить код, который должен сработать при обновлении базы.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Метод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onCreate()</w:t>
      </w:r>
      <w:r>
        <w:rPr>
          <w:rFonts w:ascii="Helvetica" w:hAnsi="Helvetica" w:cs="Helvetica"/>
          <w:color w:val="333333"/>
          <w:sz w:val="23"/>
          <w:szCs w:val="23"/>
        </w:rPr>
        <w:t> вопросов не вызывает - здесь создаётся сама база данных с необходимыми данными для работы.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Метод вызывается, если в устройстве нет базы данных и наш класс должен создать его. Как мы помним, у метода есть параметр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db</w:t>
      </w:r>
      <w:r>
        <w:rPr>
          <w:rFonts w:ascii="Helvetica" w:hAnsi="Helvetica" w:cs="Helvetica"/>
          <w:color w:val="333333"/>
          <w:sz w:val="23"/>
          <w:szCs w:val="23"/>
        </w:rPr>
        <w:t>, который относится к классу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SQLiteDatabase</w:t>
      </w:r>
      <w:r>
        <w:rPr>
          <w:rFonts w:ascii="Helvetica" w:hAnsi="Helvetica" w:cs="Helvetica"/>
          <w:color w:val="333333"/>
          <w:sz w:val="23"/>
          <w:szCs w:val="23"/>
        </w:rPr>
        <w:t>. У класса есть специальный метод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execSQL()</w:t>
      </w:r>
      <w:r>
        <w:rPr>
          <w:rFonts w:ascii="Helvetica" w:hAnsi="Helvetica" w:cs="Helvetica"/>
          <w:color w:val="333333"/>
          <w:sz w:val="23"/>
          <w:szCs w:val="23"/>
        </w:rPr>
        <w:t>, которому нужно передать запрос (SQL-скрипт) для создания таблицы. Для создания таблицы в SQL используется команда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CREATE TABLE ...</w:t>
      </w:r>
      <w:r>
        <w:rPr>
          <w:rFonts w:ascii="Helvetica" w:hAnsi="Helvetica" w:cs="Helvetica"/>
          <w:color w:val="333333"/>
          <w:sz w:val="23"/>
          <w:szCs w:val="23"/>
        </w:rPr>
        <w:t>. Для удобства вынесем команду в отдельную строку. Аналогично поступим с командой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DROP TABLE</w:t>
      </w:r>
      <w:r>
        <w:rPr>
          <w:rFonts w:ascii="Helvetica" w:hAnsi="Helvetica" w:cs="Helvetica"/>
          <w:color w:val="333333"/>
          <w:sz w:val="23"/>
          <w:szCs w:val="23"/>
        </w:rPr>
        <w:t>. Так как строка очень длинная и состоит из множества строковых переменных, которые нужно соединить в одну цепочку, то поступают следующим образом. Создаём ещё одну строковую константу для формирования скрипта и передадим её в метод.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@Override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public void onCreate(SQLiteDatabase db) {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// </w:t>
      </w:r>
      <w:r>
        <w:rPr>
          <w:rStyle w:val="HTML2"/>
          <w:rFonts w:ascii="Consolas" w:hAnsi="Consolas"/>
          <w:color w:val="333333"/>
        </w:rPr>
        <w:t>Строка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для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создания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таблицы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String SQL_CREATE_GUESTS_TABLE = "CREATE TABLE " + GuestEntry.TABLE_NAME + " ("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+ HotelContract.GuestEntry._ID + " INTEGER PRIMARY KEY AUTOINCREMENT, 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+ GuestEntry.COLUMN_NAME + " TEXT NOT NULL, 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+ GuestEntry.COLUMN_CITY + " TEXT NOT NULL, 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+ GuestEntry.COLUMN_GENDER + " INTEGER NOT NULL DEFAULT 3, 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+ GuestEntry.COLUMN_AGE + " INTEGER NOT NULL DEFAULT 0);";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// </w:t>
      </w:r>
      <w:r>
        <w:rPr>
          <w:rStyle w:val="HTML2"/>
          <w:rFonts w:ascii="Consolas" w:hAnsi="Consolas"/>
          <w:color w:val="333333"/>
        </w:rPr>
        <w:t>Запускаем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создание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таблицы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db.execSQL(SQL_CREATE_GUESTS_TABLE);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>}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Основная сложность - не пропустить пробелы в запросе. Очень часто пропущенный пробел становится источником проблем и ваше приложение не может создать таблицу. Можете сначала написать сам скрипт создания таблицы, а уже потом заменять отдельные слова константами. Идентификатор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_id</w:t>
      </w:r>
      <w:r>
        <w:rPr>
          <w:rFonts w:ascii="Helvetica" w:hAnsi="Helvetica" w:cs="Helvetica"/>
          <w:color w:val="333333"/>
          <w:sz w:val="23"/>
          <w:szCs w:val="23"/>
        </w:rPr>
        <w:t xml:space="preserve"> всегда должен </w:t>
      </w:r>
      <w:r>
        <w:rPr>
          <w:rFonts w:ascii="Helvetica" w:hAnsi="Helvetica" w:cs="Helvetica"/>
          <w:color w:val="333333"/>
          <w:sz w:val="23"/>
          <w:szCs w:val="23"/>
        </w:rPr>
        <w:lastRenderedPageBreak/>
        <w:t>использовать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INTEGER PRIMARY KEY AUTOINCREMENT</w:t>
      </w:r>
      <w:r>
        <w:rPr>
          <w:rFonts w:ascii="Helvetica" w:hAnsi="Helvetica" w:cs="Helvetica"/>
          <w:color w:val="333333"/>
          <w:sz w:val="23"/>
          <w:szCs w:val="23"/>
        </w:rPr>
        <w:t>, остальные колонки на ваше усмотрение.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Теперь нужно объяснить, зачем нужен этот метод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onUpgrade()</w:t>
      </w:r>
      <w:r>
        <w:rPr>
          <w:rFonts w:ascii="Helvetica" w:hAnsi="Helvetica" w:cs="Helvetica"/>
          <w:color w:val="333333"/>
          <w:sz w:val="23"/>
          <w:szCs w:val="23"/>
        </w:rPr>
        <w:t>. Представьте ситуацию, что вы первоначально создали в базе таблицу, в которую заносятся имена котов и их электронные адреса и телефоны (продвинутые кошаки). Вроде всё замечательно. Если нужно поздравить усатых-полосатых с Международным днём кошек, который отмечается 1 марта, то проблем нет никаких. У вас есть список имён, по которому вы можете пройтись и лично написать каждому письмо. Пользователи, скачавшие ваше приложение, с удовольствием заполняют базу данных и дружно пишут письма мелким почерком. И вдруг до вас дошло, что совершили непростительную ошибку. Вы забыли добавить в базу данных даты рождения котов. А значит их никто не поздравит и не погладит (((.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3328035" cy="2541270"/>
            <wp:effectExtent l="19050" t="0" r="5715" b="0"/>
            <wp:docPr id="18" name="Рисунок 18" descr="День рождения у Ко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День рождения у Кота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Вы исправляете досадное упущение и выкладываете новую версию программы в открытый доступ. Новые пользователи, которые установят программу первый раз, радуются жизни - у них есть все необходимые данные для работы. Но что делать тем, кто уже работает со старой программой? Обновившись, они увидят дополнительное текстовое поле для ввода даты рождения, но в старой базе нет колонки для хранения новых данных. И ваша программа завершится с ошибкой. Полностью удалять и устанавливать новую версию программы тоже не выход - тогда пропадут старые данные, что тоже не желательно. Для таких случаев вы пишете код в методе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onUpgrade()</w:t>
      </w:r>
      <w:r>
        <w:rPr>
          <w:rFonts w:ascii="Helvetica" w:hAnsi="Helvetica" w:cs="Helvetica"/>
          <w:color w:val="333333"/>
          <w:sz w:val="23"/>
          <w:szCs w:val="23"/>
        </w:rPr>
        <w:t>, чтобы при обновлении поменялась структура базы данных у старых пользователей. Мы позже попробуем смоделировать эту ситуацию.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>Итак, метод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onUpgrade()</w:t>
      </w:r>
      <w:r>
        <w:rPr>
          <w:rFonts w:ascii="Helvetica" w:hAnsi="Helvetica" w:cs="Helvetica"/>
          <w:color w:val="333333"/>
          <w:sz w:val="23"/>
          <w:szCs w:val="23"/>
        </w:rPr>
        <w:t> вызывается при несовпадении версий. Часто в этом методе просто удаляют существующую таблицу и заменяют её на новую. Это самое простое и практичное решение. Впрочем, на первых порах, вам вряд ли придётся заниматься подобными делами, поэтому метод можно оставить даже пустым.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@Override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public void onUpgrade(SQLiteDatabase db, int oldVersion, int newVersion) {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ab/>
      </w:r>
      <w:r>
        <w:rPr>
          <w:rStyle w:val="HTML2"/>
          <w:rFonts w:ascii="Consolas" w:hAnsi="Consolas"/>
          <w:color w:val="333333"/>
        </w:rPr>
        <w:t>// Запишем в журнал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>
        <w:rPr>
          <w:rStyle w:val="HTML2"/>
          <w:rFonts w:ascii="Consolas" w:hAnsi="Consolas"/>
          <w:color w:val="333333"/>
        </w:rPr>
        <w:tab/>
        <w:t xml:space="preserve">Log.w("SQLite", "Обновляемся с версии " + oldVersion + " на версию </w:t>
      </w:r>
      <w:r w:rsidRPr="001B58B5">
        <w:rPr>
          <w:rStyle w:val="HTML2"/>
          <w:rFonts w:ascii="Consolas" w:hAnsi="Consolas"/>
          <w:color w:val="333333"/>
          <w:lang w:val="en-US"/>
        </w:rPr>
        <w:t>" + newVersion);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ab/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ab/>
        <w:t xml:space="preserve">// </w:t>
      </w:r>
      <w:r>
        <w:rPr>
          <w:rStyle w:val="HTML2"/>
          <w:rFonts w:ascii="Consolas" w:hAnsi="Consolas"/>
          <w:color w:val="333333"/>
        </w:rPr>
        <w:t>Удаляем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старую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таблицу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и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создаём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новую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ab/>
        <w:t>db.execSQL("DROP TABLE IF IT EXISTS " + DATABASE_TABLE);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ab/>
      </w:r>
      <w:r>
        <w:rPr>
          <w:rStyle w:val="HTML2"/>
          <w:rFonts w:ascii="Consolas" w:hAnsi="Consolas"/>
          <w:color w:val="333333"/>
        </w:rPr>
        <w:t>// Создаём новую таблицу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ab/>
        <w:t>onCreate(db);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>}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Когда ваше приложение будет готово, то в папке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data/data/имя_пакета/databases</w:t>
      </w:r>
      <w:r>
        <w:rPr>
          <w:rFonts w:ascii="Helvetica" w:hAnsi="Helvetica" w:cs="Helvetica"/>
          <w:color w:val="333333"/>
          <w:sz w:val="23"/>
          <w:szCs w:val="23"/>
        </w:rPr>
        <w:t> появится файл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hotel.db</w:t>
      </w:r>
      <w:r>
        <w:rPr>
          <w:rFonts w:ascii="Helvetica" w:hAnsi="Helvetica" w:cs="Helvetica"/>
          <w:color w:val="333333"/>
          <w:sz w:val="23"/>
          <w:szCs w:val="23"/>
        </w:rPr>
        <w:t> (позже я вам покажу). Этот файл и будет вашей базой данных, в которой будет находиться созданная вами таблица. На данный момент в студии нет готового плагина для просмотра таблиц (в Eclipse есть), но вроде уже видел плагин от сторонних разработчиков. А пока вам придётся скачивать из устройства файл базы данных и просматривать его на компьютере специальными программами, работающими с SQLite на локальном компьютере.</w:t>
      </w:r>
    </w:p>
    <w:p w:rsidR="001B58B5" w:rsidRDefault="001B58B5" w:rsidP="001B58B5">
      <w:pPr>
        <w:pStyle w:val="2"/>
        <w:shd w:val="clear" w:color="auto" w:fill="FFFFFF"/>
        <w:spacing w:before="402" w:beforeAutospacing="0" w:after="402" w:afterAutospacing="0" w:line="804" w:lineRule="atLeast"/>
        <w:rPr>
          <w:rFonts w:ascii="Helvetica" w:hAnsi="Helvetica" w:cs="Helvetica"/>
          <w:b w:val="0"/>
          <w:bCs w:val="0"/>
          <w:color w:val="8A6D3B"/>
          <w:sz w:val="75"/>
          <w:szCs w:val="75"/>
        </w:rPr>
      </w:pPr>
      <w:r>
        <w:rPr>
          <w:rFonts w:ascii="Helvetica" w:hAnsi="Helvetica" w:cs="Helvetica"/>
          <w:b w:val="0"/>
          <w:bCs w:val="0"/>
          <w:color w:val="8A6D3B"/>
          <w:sz w:val="75"/>
          <w:szCs w:val="75"/>
        </w:rPr>
        <w:t>Работаем с записями базы данных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Чтобы проверить работоспособность базы данных, в главной активности поместим вспомогательный метод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displayDatabaseInfo()</w:t>
      </w:r>
      <w:r>
        <w:rPr>
          <w:rFonts w:ascii="Helvetica" w:hAnsi="Helvetica" w:cs="Helvetica"/>
          <w:color w:val="333333"/>
          <w:sz w:val="23"/>
          <w:szCs w:val="23"/>
        </w:rPr>
        <w:t>для отображения информации.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lastRenderedPageBreak/>
        <w:t>package ru.alexanderklimov.cathouse;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import android.content.Intent;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import android.database.Cursor;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import android.database.sqlite.SQLiteDatabase;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import android.os.Bundle;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import android.support.design.widget.FloatingActionButton;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import android.support.v7.app.AppCompatActivity;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import android.support.v7.widget.Toolbar;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import android.view.Menu;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import android.view.MenuItem;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import android.view.View;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import android.widget.TextView;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import ru.alexanderklimov.cathouse.data.HotelContract.GuestEntry;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import ru.alexanderklimov.cathouse.data.HotelDbHelper;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public class MainActivity extends AppCompatActivity {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private HotelDbHelper mDbHelper;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@Override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protected void onCreate(Bundle savedInstanceState) {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super.onCreate(savedInstanceState);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setContentView(R.layout.activity_main);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Toolbar toolbar = (Toolbar) findViewById(R.id.toolbar);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setSupportActionBar(toolbar);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FloatingActionButton fab = (FloatingActionButton) findViewById(R.id.fab);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fab.setOnClickListener(new View.OnClickListener() {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@Override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public void onClick(View view) {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Intent intent = new Intent(MainActivity.this, EditorActivity.class);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startActivity(intent);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}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lastRenderedPageBreak/>
        <w:t xml:space="preserve">        });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mDbHelper = new HotelDbHelper(this);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}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@Override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protected void onStart() {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super.onStart();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displayDatabaseInfo();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}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@Override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public boolean onCreateOptionsMenu(Menu menu) {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// Inflate the menu; this adds items to the action bar if it is present.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getMenuInflater().inflate(R.menu.menu_main, menu);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return true;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}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@Override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public boolean onOptionsItemSelected(MenuItem item) {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switch (item.getItemId()) {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case R.id.action_insert_new_data: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</w:t>
      </w:r>
      <w:r>
        <w:rPr>
          <w:rStyle w:val="HTML2"/>
          <w:rFonts w:ascii="Consolas" w:hAnsi="Consolas"/>
          <w:color w:val="333333"/>
        </w:rPr>
        <w:t>// Пока ничего не делаем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 xml:space="preserve">                return true;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>
        <w:rPr>
          <w:rStyle w:val="HTML2"/>
          <w:rFonts w:ascii="Consolas" w:hAnsi="Consolas"/>
          <w:color w:val="333333"/>
        </w:rPr>
        <w:t xml:space="preserve">            </w:t>
      </w:r>
      <w:r w:rsidRPr="001B58B5">
        <w:rPr>
          <w:rStyle w:val="HTML2"/>
          <w:rFonts w:ascii="Consolas" w:hAnsi="Consolas"/>
          <w:color w:val="333333"/>
          <w:lang w:val="en-US"/>
        </w:rPr>
        <w:t>case R.id.action_delete_all_entries: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</w:t>
      </w:r>
      <w:r>
        <w:rPr>
          <w:rStyle w:val="HTML2"/>
          <w:rFonts w:ascii="Consolas" w:hAnsi="Consolas"/>
          <w:color w:val="333333"/>
        </w:rPr>
        <w:t>// Пока ничего не делаем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 xml:space="preserve">                return true;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>
        <w:rPr>
          <w:rStyle w:val="HTML2"/>
          <w:rFonts w:ascii="Consolas" w:hAnsi="Consolas"/>
          <w:color w:val="333333"/>
        </w:rPr>
        <w:t xml:space="preserve">        </w:t>
      </w:r>
      <w:r w:rsidRPr="001B58B5">
        <w:rPr>
          <w:rStyle w:val="HTML2"/>
          <w:rFonts w:ascii="Consolas" w:hAnsi="Consolas"/>
          <w:color w:val="333333"/>
          <w:lang w:val="en-US"/>
        </w:rPr>
        <w:t>}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return super.onOptionsItemSelected(item);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}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private void displayDatabaseInfo() {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</w:t>
      </w:r>
      <w:r>
        <w:rPr>
          <w:rStyle w:val="HTML2"/>
          <w:rFonts w:ascii="Consolas" w:hAnsi="Consolas"/>
          <w:color w:val="333333"/>
        </w:rPr>
        <w:t>// Создадим и откроем для чтения базу данных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 xml:space="preserve">        SQLiteDatabase db = mDbHelper.getReadableDatabase();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 xml:space="preserve">        // Зададим условие для выборки - список столбцов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>
        <w:rPr>
          <w:rStyle w:val="HTML2"/>
          <w:rFonts w:ascii="Consolas" w:hAnsi="Consolas"/>
          <w:color w:val="333333"/>
        </w:rPr>
        <w:t xml:space="preserve">        </w:t>
      </w:r>
      <w:r w:rsidRPr="001B58B5">
        <w:rPr>
          <w:rStyle w:val="HTML2"/>
          <w:rFonts w:ascii="Consolas" w:hAnsi="Consolas"/>
          <w:color w:val="333333"/>
          <w:lang w:val="en-US"/>
        </w:rPr>
        <w:t>String[] projection = {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GuestEntry._ID,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GuestEntry.COLUMN_NAME,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GuestEntry.COLUMN_CITY,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GuestEntry.COLUMN_GENDER,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GuestEntry.COLUMN_AGE };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// </w:t>
      </w:r>
      <w:r>
        <w:rPr>
          <w:rStyle w:val="HTML2"/>
          <w:rFonts w:ascii="Consolas" w:hAnsi="Consolas"/>
          <w:color w:val="333333"/>
        </w:rPr>
        <w:t>Делаем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запрос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Cursor cursor = db.query(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GuestEntry.TABLE_NAME,   // </w:t>
      </w:r>
      <w:r>
        <w:rPr>
          <w:rStyle w:val="HTML2"/>
          <w:rFonts w:ascii="Consolas" w:hAnsi="Consolas"/>
          <w:color w:val="333333"/>
        </w:rPr>
        <w:t>таблица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projection,            // </w:t>
      </w:r>
      <w:r>
        <w:rPr>
          <w:rStyle w:val="HTML2"/>
          <w:rFonts w:ascii="Consolas" w:hAnsi="Consolas"/>
          <w:color w:val="333333"/>
        </w:rPr>
        <w:t>столбцы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</w:t>
      </w:r>
      <w:r>
        <w:rPr>
          <w:rStyle w:val="HTML2"/>
          <w:rFonts w:ascii="Consolas" w:hAnsi="Consolas"/>
          <w:color w:val="333333"/>
        </w:rPr>
        <w:t>null,                  // столбцы для условия WHERE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 xml:space="preserve">                null,                  // значения для условия WHERE 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>
        <w:rPr>
          <w:rStyle w:val="HTML2"/>
          <w:rFonts w:ascii="Consolas" w:hAnsi="Consolas"/>
          <w:color w:val="333333"/>
        </w:rPr>
        <w:t xml:space="preserve">                </w:t>
      </w:r>
      <w:r w:rsidRPr="001B58B5">
        <w:rPr>
          <w:rStyle w:val="HTML2"/>
          <w:rFonts w:ascii="Consolas" w:hAnsi="Consolas"/>
          <w:color w:val="333333"/>
          <w:lang w:val="en-US"/>
        </w:rPr>
        <w:t>null,                  // Don't group the rows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null,                  // Don't filter by row groups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null);                   // </w:t>
      </w:r>
      <w:r>
        <w:rPr>
          <w:rStyle w:val="HTML2"/>
          <w:rFonts w:ascii="Consolas" w:hAnsi="Consolas"/>
          <w:color w:val="333333"/>
        </w:rPr>
        <w:t>порядок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сортировки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TextView displayTextView = (TextView) findViewById(R.id.text_view_info);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try {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displayTextView.setText("</w:t>
      </w:r>
      <w:r>
        <w:rPr>
          <w:rStyle w:val="HTML2"/>
          <w:rFonts w:ascii="Consolas" w:hAnsi="Consolas"/>
          <w:color w:val="333333"/>
        </w:rPr>
        <w:t>Таблица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содержит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" + cursor.getCount() + " </w:t>
      </w:r>
      <w:r>
        <w:rPr>
          <w:rStyle w:val="HTML2"/>
          <w:rFonts w:ascii="Consolas" w:hAnsi="Consolas"/>
          <w:color w:val="333333"/>
        </w:rPr>
        <w:t>гостей</w:t>
      </w:r>
      <w:r w:rsidRPr="001B58B5">
        <w:rPr>
          <w:rStyle w:val="HTML2"/>
          <w:rFonts w:ascii="Consolas" w:hAnsi="Consolas"/>
          <w:color w:val="333333"/>
          <w:lang w:val="en-US"/>
        </w:rPr>
        <w:t>.\n\n");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displayTextView.append(GuestEntry._ID + " - " +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    GuestEntry.COLUMN_NAME + " - " +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    GuestEntry.COLUMN_CITY + " - " +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    GuestEntry.COLUMN_GENDER + " - " +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    GuestEntry.COLUMN_AGE + "\n");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// </w:t>
      </w:r>
      <w:r>
        <w:rPr>
          <w:rStyle w:val="HTML2"/>
          <w:rFonts w:ascii="Consolas" w:hAnsi="Consolas"/>
          <w:color w:val="333333"/>
        </w:rPr>
        <w:t>Узнаем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индекс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каждого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столбца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int idColumnIndex = cursor.getColumnIndex(GuestEntry._ID);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int nameColumnIndex = cursor.getColumnIndex(GuestEntry.COLUMN_NAME);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int cityColumnIndex = cursor.getColumnIndex(GuestEntry.COLUMN_CITY);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int genderColumnIndex = cursor.getColumnIndex(GuestEntry.COLUMN_GENDER);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int ageColumnIndex = cursor.getColumnIndex(GuestEntry.COLUMN_AGE);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</w:t>
      </w:r>
      <w:r>
        <w:rPr>
          <w:rStyle w:val="HTML2"/>
          <w:rFonts w:ascii="Consolas" w:hAnsi="Consolas"/>
          <w:color w:val="333333"/>
        </w:rPr>
        <w:t>// Проходим через все ряды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 xml:space="preserve">            while (cursor.moveToNext()) {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 xml:space="preserve">                // Используем индекс для получения строки или числа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>
        <w:rPr>
          <w:rStyle w:val="HTML2"/>
          <w:rFonts w:ascii="Consolas" w:hAnsi="Consolas"/>
          <w:color w:val="333333"/>
        </w:rPr>
        <w:t xml:space="preserve">                </w:t>
      </w:r>
      <w:r w:rsidRPr="001B58B5">
        <w:rPr>
          <w:rStyle w:val="HTML2"/>
          <w:rFonts w:ascii="Consolas" w:hAnsi="Consolas"/>
          <w:color w:val="333333"/>
          <w:lang w:val="en-US"/>
        </w:rPr>
        <w:t>int currentID = cursor.getInt(idColumnIndex);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String currentName = cursor.getString(nameColumnIndex);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String currentCity = cursor.getString(cityColumnIndex);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int currentGender = cursor.getInt(genderColumnIndex);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int currentAge = cursor.getInt(ageColumnIndex);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// </w:t>
      </w:r>
      <w:r>
        <w:rPr>
          <w:rStyle w:val="HTML2"/>
          <w:rFonts w:ascii="Consolas" w:hAnsi="Consolas"/>
          <w:color w:val="333333"/>
        </w:rPr>
        <w:t>Выводим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значения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каждого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столбца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displayTextView.append(("\n" + currentID + " - " +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        currentName + " - " +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        currentCity + " - " +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        currentGender + " - " +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            currentAge));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}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} finally {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</w:t>
      </w:r>
      <w:r>
        <w:rPr>
          <w:rStyle w:val="HTML2"/>
          <w:rFonts w:ascii="Consolas" w:hAnsi="Consolas"/>
          <w:color w:val="333333"/>
        </w:rPr>
        <w:t>// Всегда закрываем курсор после чтения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 xml:space="preserve">            cursor.close();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 xml:space="preserve">        }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 xml:space="preserve">    }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>}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Массив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projection</w:t>
      </w:r>
      <w:r>
        <w:rPr>
          <w:rFonts w:ascii="Helvetica" w:hAnsi="Helvetica" w:cs="Helvetica"/>
          <w:color w:val="333333"/>
          <w:sz w:val="23"/>
          <w:szCs w:val="23"/>
        </w:rPr>
        <w:t> - это список столбцов, которые нас интересуют. В SQL-запросе мы их указываем в операторе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SELECT</w:t>
      </w:r>
      <w:r>
        <w:rPr>
          <w:rFonts w:ascii="Helvetica" w:hAnsi="Helvetica" w:cs="Helvetica"/>
          <w:color w:val="333333"/>
          <w:sz w:val="23"/>
          <w:szCs w:val="23"/>
        </w:rPr>
        <w:t>: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SELECT </w:t>
      </w:r>
      <w:r w:rsidRPr="001B58B5">
        <w:rPr>
          <w:rStyle w:val="HTML2"/>
          <w:rFonts w:ascii="Consolas" w:hAnsi="Consolas"/>
          <w:b/>
          <w:bCs/>
          <w:color w:val="333333"/>
          <w:lang w:val="en-US"/>
        </w:rPr>
        <w:t>name, city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FROM guests;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В методе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query()</w:t>
      </w:r>
      <w:r>
        <w:rPr>
          <w:rFonts w:ascii="Helvetica" w:hAnsi="Helvetica" w:cs="Helvetica"/>
          <w:color w:val="333333"/>
          <w:sz w:val="23"/>
          <w:szCs w:val="23"/>
        </w:rPr>
        <w:t> третий и четвёртый параметр определяют условие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WHERE</w:t>
      </w:r>
      <w:r>
        <w:rPr>
          <w:rFonts w:ascii="Helvetica" w:hAnsi="Helvetica" w:cs="Helvetica"/>
          <w:color w:val="333333"/>
          <w:sz w:val="23"/>
          <w:szCs w:val="23"/>
        </w:rPr>
        <w:t>. Возьмём случай с выражением: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>SELECT * FROM guests WHERE _id = 1;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В коде такое выражение выглядело бы так.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String selection = GuestEntry._ID + "=?";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String[] selectionArgs = {"1"};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Как видим, в знак вопроса подставляется нужное значение.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Посмотрите ещё </w:t>
      </w:r>
      <w:hyperlink r:id="rId15" w:anchor="updatedata" w:history="1">
        <w:r>
          <w:rPr>
            <w:rStyle w:val="a6"/>
            <w:rFonts w:ascii="Helvetica" w:hAnsi="Helvetica" w:cs="Helvetica"/>
            <w:color w:val="40C4FF"/>
            <w:sz w:val="23"/>
            <w:szCs w:val="23"/>
          </w:rPr>
          <w:t>несколько примеров</w:t>
        </w:r>
      </w:hyperlink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1B58B5" w:rsidRP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  <w:lang w:val="en-US"/>
        </w:rPr>
      </w:pPr>
      <w:r>
        <w:rPr>
          <w:rFonts w:ascii="Helvetica" w:hAnsi="Helvetica" w:cs="Helvetica"/>
          <w:color w:val="333333"/>
          <w:sz w:val="23"/>
          <w:szCs w:val="23"/>
        </w:rPr>
        <w:t>Последний аргумент отвечает за сортировку по возрастанию или убыванию. Например</w:t>
      </w:r>
      <w:r w:rsidRPr="001B58B5">
        <w:rPr>
          <w:rFonts w:ascii="Helvetica" w:hAnsi="Helvetica" w:cs="Helvetica"/>
          <w:color w:val="333333"/>
          <w:sz w:val="23"/>
          <w:szCs w:val="23"/>
          <w:lang w:val="en-US"/>
        </w:rPr>
        <w:t xml:space="preserve">, </w:t>
      </w:r>
      <w:r>
        <w:rPr>
          <w:rFonts w:ascii="Helvetica" w:hAnsi="Helvetica" w:cs="Helvetica"/>
          <w:color w:val="333333"/>
          <w:sz w:val="23"/>
          <w:szCs w:val="23"/>
        </w:rPr>
        <w:t>по</w:t>
      </w:r>
      <w:r w:rsidRPr="001B58B5">
        <w:rPr>
          <w:rFonts w:ascii="Helvetica" w:hAnsi="Helvetica" w:cs="Helvetica"/>
          <w:color w:val="333333"/>
          <w:sz w:val="23"/>
          <w:szCs w:val="23"/>
          <w:lang w:val="en-US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возрасту</w:t>
      </w:r>
      <w:r w:rsidRPr="001B58B5">
        <w:rPr>
          <w:rFonts w:ascii="Helvetica" w:hAnsi="Helvetica" w:cs="Helvetica"/>
          <w:color w:val="333333"/>
          <w:sz w:val="23"/>
          <w:szCs w:val="23"/>
          <w:lang w:val="en-US"/>
        </w:rPr>
        <w:t>.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SELECT name FROM guests WHERE _id &gt; 1 BY age DESC;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>// Зададим условие для выборки - список столбцов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String[] projection = {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GuestEntry.COLUMN_NAME };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String selection = GuestEntry._ID + "&gt;?";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String[] selectionArgs = {"1"};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Cursor cursor = db.query(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GuestEntry.TABLE_NAME, // </w:t>
      </w:r>
      <w:r>
        <w:rPr>
          <w:rStyle w:val="HTML2"/>
          <w:rFonts w:ascii="Consolas" w:hAnsi="Consolas"/>
          <w:color w:val="333333"/>
        </w:rPr>
        <w:t>таблица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projection,            // </w:t>
      </w:r>
      <w:r>
        <w:rPr>
          <w:rStyle w:val="HTML2"/>
          <w:rFonts w:ascii="Consolas" w:hAnsi="Consolas"/>
          <w:color w:val="333333"/>
        </w:rPr>
        <w:t>столбцы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selection,             // </w:t>
      </w:r>
      <w:r>
        <w:rPr>
          <w:rStyle w:val="HTML2"/>
          <w:rFonts w:ascii="Consolas" w:hAnsi="Consolas"/>
          <w:color w:val="333333"/>
        </w:rPr>
        <w:t>столбцы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для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условия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WHERE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selectionArgs,         // </w:t>
      </w:r>
      <w:r>
        <w:rPr>
          <w:rStyle w:val="HTML2"/>
          <w:rFonts w:ascii="Consolas" w:hAnsi="Consolas"/>
          <w:color w:val="333333"/>
        </w:rPr>
        <w:t>значения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для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условия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WHERE 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null,                  // Don't group the rows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null,                  // Don't filter by row groups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GuestEntry.COLUMN_AGE + " DESC");  // </w:t>
      </w:r>
      <w:r>
        <w:rPr>
          <w:rStyle w:val="HTML2"/>
          <w:rFonts w:ascii="Consolas" w:hAnsi="Consolas"/>
          <w:color w:val="333333"/>
        </w:rPr>
        <w:t>порядок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сортировки</w:t>
      </w:r>
    </w:p>
    <w:p w:rsidR="001B58B5" w:rsidRDefault="001B58B5" w:rsidP="001B58B5">
      <w:pPr>
        <w:pStyle w:val="2"/>
        <w:shd w:val="clear" w:color="auto" w:fill="FFFFFF"/>
        <w:spacing w:before="402" w:beforeAutospacing="0" w:after="402" w:afterAutospacing="0" w:line="804" w:lineRule="atLeast"/>
        <w:rPr>
          <w:rFonts w:ascii="Helvetica" w:hAnsi="Helvetica" w:cs="Helvetica"/>
          <w:b w:val="0"/>
          <w:bCs w:val="0"/>
          <w:color w:val="8A6D3B"/>
          <w:sz w:val="75"/>
          <w:szCs w:val="75"/>
        </w:rPr>
      </w:pPr>
      <w:r>
        <w:rPr>
          <w:rFonts w:ascii="Helvetica" w:hAnsi="Helvetica" w:cs="Helvetica"/>
          <w:b w:val="0"/>
          <w:bCs w:val="0"/>
          <w:color w:val="8A6D3B"/>
          <w:sz w:val="75"/>
          <w:szCs w:val="75"/>
        </w:rPr>
        <w:t>Чтение данных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Считывать данные также можно двумя способами. В любом случае результат возвращается в виде объекта </w:t>
      </w:r>
      <w:hyperlink r:id="rId16" w:history="1">
        <w:r>
          <w:rPr>
            <w:rStyle w:val="a6"/>
            <w:rFonts w:ascii="Helvetica" w:hAnsi="Helvetica" w:cs="Helvetica"/>
            <w:color w:val="40C4FF"/>
            <w:sz w:val="23"/>
            <w:szCs w:val="23"/>
          </w:rPr>
          <w:t>Cursor</w:t>
        </w:r>
      </w:hyperlink>
      <w:r>
        <w:rPr>
          <w:rFonts w:ascii="Helvetica" w:hAnsi="Helvetica" w:cs="Helvetica"/>
          <w:color w:val="333333"/>
          <w:sz w:val="23"/>
          <w:szCs w:val="23"/>
        </w:rPr>
        <w:t>. Не путайте его с курсором мыши, который бегает у вас на экране.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4763135" cy="2009775"/>
            <wp:effectExtent l="19050" t="0" r="0" b="0"/>
            <wp:docPr id="19" name="Рисунок 19" descr="Cur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ursor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8B5" w:rsidRDefault="001B58B5" w:rsidP="001B58B5">
      <w:pPr>
        <w:pStyle w:val="3"/>
        <w:shd w:val="clear" w:color="auto" w:fill="FFFFFF"/>
        <w:spacing w:before="402" w:beforeAutospacing="0" w:after="402" w:afterAutospacing="0" w:line="670" w:lineRule="atLeast"/>
        <w:rPr>
          <w:rFonts w:ascii="Helvetica" w:hAnsi="Helvetica" w:cs="Helvetica"/>
          <w:b w:val="0"/>
          <w:bCs w:val="0"/>
          <w:color w:val="8A6D3B"/>
          <w:sz w:val="57"/>
          <w:szCs w:val="57"/>
        </w:rPr>
      </w:pPr>
      <w:r>
        <w:rPr>
          <w:rFonts w:ascii="Helvetica" w:hAnsi="Helvetica" w:cs="Helvetica"/>
          <w:b w:val="0"/>
          <w:bCs w:val="0"/>
          <w:color w:val="8A6D3B"/>
          <w:sz w:val="57"/>
          <w:szCs w:val="57"/>
        </w:rPr>
        <w:t>Первый способ. Метод query()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Извлечение данных происходит через метод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query()</w:t>
      </w:r>
      <w:r>
        <w:rPr>
          <w:rFonts w:ascii="Helvetica" w:hAnsi="Helvetica" w:cs="Helvetica"/>
          <w:color w:val="333333"/>
          <w:sz w:val="23"/>
          <w:szCs w:val="23"/>
        </w:rPr>
        <w:t>. Данные хранятся в наборе строк, которые можно представить в виде таблицы. Из этой таблицы вы уже можете извлечь конкретное значение.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У метода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query()</w:t>
      </w:r>
      <w:r>
        <w:rPr>
          <w:rFonts w:ascii="Helvetica" w:hAnsi="Helvetica" w:cs="Helvetica"/>
          <w:color w:val="333333"/>
          <w:sz w:val="23"/>
          <w:szCs w:val="23"/>
        </w:rPr>
        <w:t> множество параметров. В первом параметре укажите имя таблицы, во втором - массив имён колонок, далее идут дополнительные условия. Пока везде оставим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null</w:t>
      </w:r>
      <w:r>
        <w:rPr>
          <w:rFonts w:ascii="Helvetica" w:hAnsi="Helvetica" w:cs="Helvetica"/>
          <w:color w:val="333333"/>
          <w:sz w:val="23"/>
          <w:szCs w:val="23"/>
        </w:rPr>
        <w:t>. В нашем примере мы добавили одну запись и извлечь её просто.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Cursor cursor = db.query(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GuestEntry.TABLE_NAME,   // </w:t>
      </w:r>
      <w:r>
        <w:rPr>
          <w:rStyle w:val="HTML2"/>
          <w:rFonts w:ascii="Consolas" w:hAnsi="Consolas"/>
          <w:color w:val="333333"/>
        </w:rPr>
        <w:t>таблица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projection,            // </w:t>
      </w:r>
      <w:r>
        <w:rPr>
          <w:rStyle w:val="HTML2"/>
          <w:rFonts w:ascii="Consolas" w:hAnsi="Consolas"/>
          <w:color w:val="333333"/>
        </w:rPr>
        <w:t>столбцы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null,                  // </w:t>
      </w:r>
      <w:r>
        <w:rPr>
          <w:rStyle w:val="HTML2"/>
          <w:rFonts w:ascii="Consolas" w:hAnsi="Consolas"/>
          <w:color w:val="333333"/>
        </w:rPr>
        <w:t>столбцы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для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условия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WHERE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null,                  // </w:t>
      </w:r>
      <w:r>
        <w:rPr>
          <w:rStyle w:val="HTML2"/>
          <w:rFonts w:ascii="Consolas" w:hAnsi="Consolas"/>
          <w:color w:val="333333"/>
        </w:rPr>
        <w:t>значения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для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условия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WHERE 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null,                  // Don't group the rows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null,                  // Don't filter by row groups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</w:t>
      </w:r>
      <w:r>
        <w:rPr>
          <w:rStyle w:val="HTML2"/>
          <w:rFonts w:ascii="Consolas" w:hAnsi="Consolas"/>
          <w:color w:val="333333"/>
        </w:rPr>
        <w:t>null);                   // порядок сортировки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 xml:space="preserve">        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>// Проходим через все ряды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>while (cursor.moveToNext()) {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 xml:space="preserve">    // Используем индекс для получения строки или числа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>
        <w:rPr>
          <w:rStyle w:val="HTML2"/>
          <w:rFonts w:ascii="Consolas" w:hAnsi="Consolas"/>
          <w:color w:val="333333"/>
        </w:rPr>
        <w:t xml:space="preserve">    </w:t>
      </w:r>
      <w:r w:rsidRPr="001B58B5">
        <w:rPr>
          <w:rStyle w:val="HTML2"/>
          <w:rFonts w:ascii="Consolas" w:hAnsi="Consolas"/>
          <w:color w:val="333333"/>
          <w:lang w:val="en-US"/>
        </w:rPr>
        <w:t>int currentID = cursor.getInt(idColumnIndex);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String currentName = cursor.getString(nameColumnIndex);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String currentCity = cursor.getString(cityColumnIndex);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int currentGender = cursor.getInt(genderColumnIndex);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lastRenderedPageBreak/>
        <w:t xml:space="preserve">    int currentAge = cursor.getInt(ageColumnIndex);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// </w:t>
      </w:r>
      <w:r>
        <w:rPr>
          <w:rStyle w:val="HTML2"/>
          <w:rFonts w:ascii="Consolas" w:hAnsi="Consolas"/>
          <w:color w:val="333333"/>
        </w:rPr>
        <w:t>Выводим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значения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каждого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столбца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displayTextView.append(("\n" + currentID + " - " +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currentName + " - " +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currentCity + " - " +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currentGender + " - " +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currentAge));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}        </w:t>
      </w:r>
    </w:p>
    <w:p w:rsidR="001B58B5" w:rsidRDefault="001B58B5" w:rsidP="001B58B5">
      <w:pPr>
        <w:pStyle w:val="3"/>
        <w:shd w:val="clear" w:color="auto" w:fill="FFFFFF"/>
        <w:spacing w:before="402" w:beforeAutospacing="0" w:after="402" w:afterAutospacing="0" w:line="670" w:lineRule="atLeast"/>
        <w:rPr>
          <w:rFonts w:ascii="Helvetica" w:hAnsi="Helvetica" w:cs="Helvetica"/>
          <w:b w:val="0"/>
          <w:bCs w:val="0"/>
          <w:color w:val="8A6D3B"/>
          <w:sz w:val="57"/>
          <w:szCs w:val="57"/>
        </w:rPr>
      </w:pPr>
      <w:r>
        <w:rPr>
          <w:rFonts w:ascii="Helvetica" w:hAnsi="Helvetica" w:cs="Helvetica"/>
          <w:b w:val="0"/>
          <w:bCs w:val="0"/>
          <w:color w:val="8A6D3B"/>
          <w:sz w:val="57"/>
          <w:szCs w:val="57"/>
        </w:rPr>
        <w:t>Второй</w:t>
      </w:r>
      <w:r w:rsidRPr="001B58B5">
        <w:rPr>
          <w:rFonts w:ascii="Helvetica" w:hAnsi="Helvetica" w:cs="Helvetica"/>
          <w:b w:val="0"/>
          <w:bCs w:val="0"/>
          <w:color w:val="8A6D3B"/>
          <w:sz w:val="57"/>
          <w:szCs w:val="57"/>
          <w:lang w:val="en-US"/>
        </w:rPr>
        <w:t xml:space="preserve"> </w:t>
      </w:r>
      <w:r>
        <w:rPr>
          <w:rFonts w:ascii="Helvetica" w:hAnsi="Helvetica" w:cs="Helvetica"/>
          <w:b w:val="0"/>
          <w:bCs w:val="0"/>
          <w:color w:val="8A6D3B"/>
          <w:sz w:val="57"/>
          <w:szCs w:val="57"/>
        </w:rPr>
        <w:t>способ</w:t>
      </w:r>
      <w:r w:rsidRPr="001B58B5">
        <w:rPr>
          <w:rFonts w:ascii="Helvetica" w:hAnsi="Helvetica" w:cs="Helvetica"/>
          <w:b w:val="0"/>
          <w:bCs w:val="0"/>
          <w:color w:val="8A6D3B"/>
          <w:sz w:val="57"/>
          <w:szCs w:val="57"/>
          <w:lang w:val="en-US"/>
        </w:rPr>
        <w:t xml:space="preserve">. </w:t>
      </w:r>
      <w:r>
        <w:rPr>
          <w:rFonts w:ascii="Helvetica" w:hAnsi="Helvetica" w:cs="Helvetica"/>
          <w:b w:val="0"/>
          <w:bCs w:val="0"/>
          <w:color w:val="8A6D3B"/>
          <w:sz w:val="57"/>
          <w:szCs w:val="57"/>
        </w:rPr>
        <w:t>Метод rawQuery()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Второй способ использует сырой (raw) SQL-запрос. Сначала формируется строка запроса и отдаётся методу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rawQuery()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>// Абстрактный пример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>// Метод 2: Сырой SQL-запрос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String query = "SELECT " + DatabaseHelper.COLUMN_ID + ", "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+ DatabaseHelper.CAT_NAME_COLUMN + " FROM " + DatabaseHelper.TABLE_NAME;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Cursor cursor2 = mDatabase.rawQuery(query, null);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while (cursor2.moveToNext()) {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int id = cursor2.getInt(cursor2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.getColumnIndex(DatabaseHelper.COLUMN_ID));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String name = cursor2.getString(cursor2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    .getColumnIndex(DatabaseHelper.CAT_NAME_COLUMN));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Log.i("LOG_TAG", "ROW " + id + " HAS NAME " + name);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>}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>cursor2.close();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Запустите проект. При запуске создаётся база данных. Убедиться в этом можно, если запустить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Android Device Monitor</w:t>
      </w:r>
      <w:r>
        <w:rPr>
          <w:rFonts w:ascii="Helvetica" w:hAnsi="Helvetica" w:cs="Helvetica"/>
          <w:color w:val="333333"/>
          <w:sz w:val="23"/>
          <w:szCs w:val="23"/>
        </w:rPr>
        <w:t>. Выберите вкладку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File Explorer</w:t>
      </w:r>
      <w:r>
        <w:rPr>
          <w:rFonts w:ascii="Helvetica" w:hAnsi="Helvetica" w:cs="Helvetica"/>
          <w:color w:val="333333"/>
          <w:sz w:val="23"/>
          <w:szCs w:val="23"/>
        </w:rPr>
        <w:t> и найдите своё приложение (на эмуляторе). Вы увидите, что появилась папка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data/data/имя_пакета/databases</w:t>
      </w:r>
      <w:r>
        <w:rPr>
          <w:rFonts w:ascii="Helvetica" w:hAnsi="Helvetica" w:cs="Helvetica"/>
          <w:color w:val="333333"/>
          <w:sz w:val="23"/>
          <w:szCs w:val="23"/>
        </w:rPr>
        <w:t> с файлом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hotel.db</w:t>
      </w:r>
      <w:r>
        <w:rPr>
          <w:rFonts w:ascii="Helvetica" w:hAnsi="Helvetica" w:cs="Helvetica"/>
          <w:color w:val="333333"/>
          <w:sz w:val="23"/>
          <w:szCs w:val="23"/>
        </w:rPr>
        <w:t>. Метод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getReadableDatabase</w:t>
      </w:r>
      <w:r>
        <w:rPr>
          <w:rFonts w:ascii="Helvetica" w:hAnsi="Helvetica" w:cs="Helvetica"/>
          <w:color w:val="333333"/>
          <w:sz w:val="23"/>
          <w:szCs w:val="23"/>
        </w:rPr>
        <w:t> создаёт или открывает базу данных.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>Сейчас мы увидим, что пока у нас 0 гостей.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Небольшое предупреждение. При работе с базой данных мы обращаемся к файлу. Если база данных очень большая, то запросы не будут мгновенными. Операции с файлами являются медленными, поэтому следует использовать многопоточность. Для наших примеров это не страшно, поэтому мы пока не будем усложнять код.</w:t>
      </w:r>
    </w:p>
    <w:p w:rsidR="001B58B5" w:rsidRDefault="001B58B5" w:rsidP="001B58B5">
      <w:pPr>
        <w:pStyle w:val="2"/>
        <w:shd w:val="clear" w:color="auto" w:fill="FFFFFF"/>
        <w:spacing w:before="402" w:beforeAutospacing="0" w:after="402" w:afterAutospacing="0" w:line="804" w:lineRule="atLeast"/>
        <w:rPr>
          <w:rFonts w:ascii="Helvetica" w:hAnsi="Helvetica" w:cs="Helvetica"/>
          <w:b w:val="0"/>
          <w:bCs w:val="0"/>
          <w:color w:val="8A6D3B"/>
          <w:sz w:val="75"/>
          <w:szCs w:val="75"/>
        </w:rPr>
      </w:pPr>
      <w:r>
        <w:rPr>
          <w:rFonts w:ascii="Helvetica" w:hAnsi="Helvetica" w:cs="Helvetica"/>
          <w:b w:val="0"/>
          <w:bCs w:val="0"/>
          <w:color w:val="8A6D3B"/>
          <w:sz w:val="75"/>
          <w:szCs w:val="75"/>
        </w:rPr>
        <w:t>Вставка данных для проверки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Рассмотрим, как вставлять новые данные. Добавим в меню главной активности пункт "Вставить данные". Для вставки данных применяется метод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ContentValues.put()</w:t>
      </w:r>
      <w:r>
        <w:rPr>
          <w:rFonts w:ascii="Helvetica" w:hAnsi="Helvetica" w:cs="Helvetica"/>
          <w:color w:val="333333"/>
          <w:sz w:val="23"/>
          <w:szCs w:val="23"/>
        </w:rPr>
        <w:t>. В методе указываются ключ и значение. В качестве ключа выступает имя столбца таблицы, а его значением будет нужная информация о госте. Так как идентификатор будет вставляться автоматически, то его не используем. После того, как вы заполните все столбцы таблицы, вызывайте метод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insert()</w:t>
      </w:r>
      <w:r>
        <w:rPr>
          <w:rFonts w:ascii="Helvetica" w:hAnsi="Helvetica" w:cs="Helvetica"/>
          <w:color w:val="333333"/>
          <w:sz w:val="23"/>
          <w:szCs w:val="23"/>
        </w:rPr>
        <w:t>, который и разместит данные в базе.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Напишем вспомогательный метод.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>private void insertGuest() {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>
        <w:rPr>
          <w:rStyle w:val="HTML2"/>
          <w:rFonts w:ascii="Consolas" w:hAnsi="Consolas"/>
          <w:color w:val="333333"/>
        </w:rPr>
        <w:t xml:space="preserve">    </w:t>
      </w:r>
      <w:r w:rsidRPr="001B58B5">
        <w:rPr>
          <w:rStyle w:val="HTML2"/>
          <w:rFonts w:ascii="Consolas" w:hAnsi="Consolas"/>
          <w:color w:val="333333"/>
          <w:lang w:val="en-US"/>
        </w:rPr>
        <w:t>// Gets the database in write mode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SQLiteDatabase db = mDbHelper.getWritableDatabase();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// </w:t>
      </w:r>
      <w:r>
        <w:rPr>
          <w:rStyle w:val="HTML2"/>
          <w:rFonts w:ascii="Consolas" w:hAnsi="Consolas"/>
          <w:color w:val="333333"/>
        </w:rPr>
        <w:t>Создаем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объект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ContentValues, </w:t>
      </w:r>
      <w:r>
        <w:rPr>
          <w:rStyle w:val="HTML2"/>
          <w:rFonts w:ascii="Consolas" w:hAnsi="Consolas"/>
          <w:color w:val="333333"/>
        </w:rPr>
        <w:t>где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имена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столбцов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ключи</w:t>
      </w:r>
      <w:r w:rsidRPr="001B58B5">
        <w:rPr>
          <w:rStyle w:val="HTML2"/>
          <w:rFonts w:ascii="Consolas" w:hAnsi="Consolas"/>
          <w:color w:val="333333"/>
          <w:lang w:val="en-US"/>
        </w:rPr>
        <w:t>,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</w:t>
      </w:r>
      <w:r>
        <w:rPr>
          <w:rStyle w:val="HTML2"/>
          <w:rFonts w:ascii="Consolas" w:hAnsi="Consolas"/>
          <w:color w:val="333333"/>
        </w:rPr>
        <w:t>// а информация о госте является значениями ключей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>
        <w:rPr>
          <w:rStyle w:val="HTML2"/>
          <w:rFonts w:ascii="Consolas" w:hAnsi="Consolas"/>
          <w:color w:val="333333"/>
        </w:rPr>
        <w:t xml:space="preserve">    </w:t>
      </w:r>
      <w:r w:rsidRPr="001B58B5">
        <w:rPr>
          <w:rStyle w:val="HTML2"/>
          <w:rFonts w:ascii="Consolas" w:hAnsi="Consolas"/>
          <w:color w:val="333333"/>
          <w:lang w:val="en-US"/>
        </w:rPr>
        <w:t>ContentValues values = new ContentValues();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values.put(GuestEntry.COLUMN_NAME, "</w:t>
      </w:r>
      <w:r>
        <w:rPr>
          <w:rStyle w:val="HTML2"/>
          <w:rFonts w:ascii="Consolas" w:hAnsi="Consolas"/>
          <w:color w:val="333333"/>
        </w:rPr>
        <w:t>Мурзик</w:t>
      </w:r>
      <w:r w:rsidRPr="001B58B5">
        <w:rPr>
          <w:rStyle w:val="HTML2"/>
          <w:rFonts w:ascii="Consolas" w:hAnsi="Consolas"/>
          <w:color w:val="333333"/>
          <w:lang w:val="en-US"/>
        </w:rPr>
        <w:t>");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values.put(GuestEntry.COLUMN_CITY, "</w:t>
      </w:r>
      <w:r>
        <w:rPr>
          <w:rStyle w:val="HTML2"/>
          <w:rFonts w:ascii="Consolas" w:hAnsi="Consolas"/>
          <w:color w:val="333333"/>
        </w:rPr>
        <w:t>Мурманск</w:t>
      </w:r>
      <w:r w:rsidRPr="001B58B5">
        <w:rPr>
          <w:rStyle w:val="HTML2"/>
          <w:rFonts w:ascii="Consolas" w:hAnsi="Consolas"/>
          <w:color w:val="333333"/>
          <w:lang w:val="en-US"/>
        </w:rPr>
        <w:t>");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values.put(GuestEntry.COLUMN_GENDER, GuestEntry.GENDER_MALE);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values.put(GuestEntry.COLUMN_AGE, 7);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long newRowId = db.insert(GuestEntry.TABLE_NAME, null, values);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>}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>Вызовем метод в обработчике нажатия пункта меню.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case R.id.action_insert_new_data: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insertGuest();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displayDatabaseInfo();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return true;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Сразу</w:t>
      </w:r>
      <w:r w:rsidRPr="001B58B5">
        <w:rPr>
          <w:rFonts w:ascii="Helvetica" w:hAnsi="Helvetica" w:cs="Helvetica"/>
          <w:color w:val="333333"/>
          <w:sz w:val="23"/>
          <w:szCs w:val="23"/>
          <w:lang w:val="en-US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после</w:t>
      </w:r>
      <w:r w:rsidRPr="001B58B5">
        <w:rPr>
          <w:rFonts w:ascii="Helvetica" w:hAnsi="Helvetica" w:cs="Helvetica"/>
          <w:color w:val="333333"/>
          <w:sz w:val="23"/>
          <w:szCs w:val="23"/>
          <w:lang w:val="en-US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вставки</w:t>
      </w:r>
      <w:r w:rsidRPr="001B58B5">
        <w:rPr>
          <w:rFonts w:ascii="Helvetica" w:hAnsi="Helvetica" w:cs="Helvetica"/>
          <w:color w:val="333333"/>
          <w:sz w:val="23"/>
          <w:szCs w:val="23"/>
          <w:lang w:val="en-US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вызываем</w:t>
      </w:r>
      <w:r w:rsidRPr="001B58B5">
        <w:rPr>
          <w:rFonts w:ascii="Helvetica" w:hAnsi="Helvetica" w:cs="Helvetica"/>
          <w:color w:val="333333"/>
          <w:sz w:val="23"/>
          <w:szCs w:val="23"/>
          <w:lang w:val="en-US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метод</w:t>
      </w:r>
      <w:r w:rsidRPr="001B58B5">
        <w:rPr>
          <w:rFonts w:ascii="Helvetica" w:hAnsi="Helvetica" w:cs="Helvetica"/>
          <w:color w:val="333333"/>
          <w:sz w:val="23"/>
          <w:szCs w:val="23"/>
          <w:lang w:val="en-US"/>
        </w:rPr>
        <w:t> </w:t>
      </w:r>
      <w:r w:rsidRPr="001B58B5"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>displayDatabaseInfo()</w:t>
      </w:r>
      <w:r w:rsidRPr="001B58B5">
        <w:rPr>
          <w:rFonts w:ascii="Helvetica" w:hAnsi="Helvetica" w:cs="Helvetica"/>
          <w:color w:val="333333"/>
          <w:sz w:val="23"/>
          <w:szCs w:val="23"/>
          <w:lang w:val="en-US"/>
        </w:rPr>
        <w:t xml:space="preserve">, </w:t>
      </w:r>
      <w:r>
        <w:rPr>
          <w:rFonts w:ascii="Helvetica" w:hAnsi="Helvetica" w:cs="Helvetica"/>
          <w:color w:val="333333"/>
          <w:sz w:val="23"/>
          <w:szCs w:val="23"/>
        </w:rPr>
        <w:t>чтобы</w:t>
      </w:r>
      <w:r w:rsidRPr="001B58B5">
        <w:rPr>
          <w:rFonts w:ascii="Helvetica" w:hAnsi="Helvetica" w:cs="Helvetica"/>
          <w:color w:val="333333"/>
          <w:sz w:val="23"/>
          <w:szCs w:val="23"/>
          <w:lang w:val="en-US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увидеть</w:t>
      </w:r>
      <w:r w:rsidRPr="001B58B5">
        <w:rPr>
          <w:rFonts w:ascii="Helvetica" w:hAnsi="Helvetica" w:cs="Helvetica"/>
          <w:color w:val="333333"/>
          <w:sz w:val="23"/>
          <w:szCs w:val="23"/>
          <w:lang w:val="en-US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результат</w:t>
      </w:r>
      <w:r w:rsidRPr="001B58B5">
        <w:rPr>
          <w:rFonts w:ascii="Helvetica" w:hAnsi="Helvetica" w:cs="Helvetica"/>
          <w:color w:val="333333"/>
          <w:sz w:val="23"/>
          <w:szCs w:val="23"/>
          <w:lang w:val="en-US"/>
        </w:rPr>
        <w:t xml:space="preserve">. </w:t>
      </w:r>
      <w:r>
        <w:rPr>
          <w:rFonts w:ascii="Helvetica" w:hAnsi="Helvetica" w:cs="Helvetica"/>
          <w:color w:val="333333"/>
          <w:sz w:val="23"/>
          <w:szCs w:val="23"/>
        </w:rPr>
        <w:t>Можно нажимать несколько раз. Так как данные жёстко заданы в коде, то увидим одинаковые данные, кроме увеличивающего значения идентификатора.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2137410" cy="3806190"/>
            <wp:effectExtent l="19050" t="0" r="0" b="0"/>
            <wp:docPr id="20" name="Рисунок 20" descr="Вставка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Вставка данных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8B5" w:rsidRDefault="001B58B5" w:rsidP="001B58B5">
      <w:pPr>
        <w:pStyle w:val="2"/>
        <w:shd w:val="clear" w:color="auto" w:fill="FFFFFF"/>
        <w:spacing w:before="402" w:beforeAutospacing="0" w:after="402" w:afterAutospacing="0" w:line="804" w:lineRule="atLeast"/>
        <w:rPr>
          <w:rFonts w:ascii="Helvetica" w:hAnsi="Helvetica" w:cs="Helvetica"/>
          <w:b w:val="0"/>
          <w:bCs w:val="0"/>
          <w:color w:val="8A6D3B"/>
          <w:sz w:val="75"/>
          <w:szCs w:val="75"/>
        </w:rPr>
      </w:pPr>
      <w:r>
        <w:rPr>
          <w:rFonts w:ascii="Helvetica" w:hAnsi="Helvetica" w:cs="Helvetica"/>
          <w:b w:val="0"/>
          <w:bCs w:val="0"/>
          <w:color w:val="8A6D3B"/>
          <w:sz w:val="75"/>
          <w:szCs w:val="75"/>
        </w:rPr>
        <w:t>Вставка данных. Общая информация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Теперь разберём подробнее, как делать вставки.</w:t>
      </w:r>
    </w:p>
    <w:p w:rsidR="001B58B5" w:rsidRDefault="001B58B5" w:rsidP="001B58B5">
      <w:pPr>
        <w:pStyle w:val="3"/>
        <w:shd w:val="clear" w:color="auto" w:fill="FFFFFF"/>
        <w:spacing w:before="402" w:beforeAutospacing="0" w:after="402" w:afterAutospacing="0" w:line="670" w:lineRule="atLeast"/>
        <w:rPr>
          <w:rFonts w:ascii="Helvetica" w:hAnsi="Helvetica" w:cs="Helvetica"/>
          <w:b w:val="0"/>
          <w:bCs w:val="0"/>
          <w:color w:val="8A6D3B"/>
          <w:sz w:val="57"/>
          <w:szCs w:val="57"/>
        </w:rPr>
      </w:pPr>
      <w:r>
        <w:rPr>
          <w:rFonts w:ascii="Helvetica" w:hAnsi="Helvetica" w:cs="Helvetica"/>
          <w:b w:val="0"/>
          <w:bCs w:val="0"/>
          <w:color w:val="8A6D3B"/>
          <w:sz w:val="57"/>
          <w:szCs w:val="57"/>
        </w:rPr>
        <w:t>Первый способ. ContentValues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>Для вставки сначала подготавливаются данные с помощью класса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ContentValues</w:t>
      </w:r>
      <w:r>
        <w:rPr>
          <w:rFonts w:ascii="Helvetica" w:hAnsi="Helvetica" w:cs="Helvetica"/>
          <w:color w:val="333333"/>
          <w:sz w:val="23"/>
          <w:szCs w:val="23"/>
        </w:rPr>
        <w:t>. Вы указываете имя колонки таблицы и значение для неё, т.е. работает по принципу "ключ-значение". Когда подготовите все данные во все столбцы, то вызывайте метод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insert()</w:t>
      </w:r>
      <w:r>
        <w:rPr>
          <w:rFonts w:ascii="Helvetica" w:hAnsi="Helvetica" w:cs="Helvetica"/>
          <w:color w:val="333333"/>
          <w:sz w:val="23"/>
          <w:szCs w:val="23"/>
        </w:rPr>
        <w:t>, который сразу раскидает данные по столбцам.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Способ очень удобен, требует мало кода и легко читаем. Вы создаёте экземпляр класса, а затем с помощью метода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put()</w:t>
      </w:r>
      <w:r>
        <w:rPr>
          <w:rFonts w:ascii="Helvetica" w:hAnsi="Helvetica" w:cs="Helvetica"/>
          <w:color w:val="333333"/>
          <w:sz w:val="23"/>
          <w:szCs w:val="23"/>
        </w:rPr>
        <w:t>записываете в нужную колонку нужные данные. После чего вызывается метод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insert()</w:t>
      </w:r>
      <w:r>
        <w:rPr>
          <w:rFonts w:ascii="Helvetica" w:hAnsi="Helvetica" w:cs="Helvetica"/>
          <w:color w:val="333333"/>
          <w:sz w:val="23"/>
          <w:szCs w:val="23"/>
        </w:rPr>
        <w:t>, который помещает подготовленные данные в таблицу.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У метода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insert()</w:t>
      </w:r>
      <w:r>
        <w:rPr>
          <w:rFonts w:ascii="Helvetica" w:hAnsi="Helvetica" w:cs="Helvetica"/>
          <w:color w:val="333333"/>
          <w:sz w:val="23"/>
          <w:szCs w:val="23"/>
        </w:rPr>
        <w:t> три аргумента. В первом указывается имя таблицы, в которую будут добавляться записи. В третьем указывается объект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ContentValues</w:t>
      </w:r>
      <w:r>
        <w:rPr>
          <w:rFonts w:ascii="Helvetica" w:hAnsi="Helvetica" w:cs="Helvetica"/>
          <w:color w:val="333333"/>
          <w:sz w:val="23"/>
          <w:szCs w:val="23"/>
        </w:rPr>
        <w:t>, созданный ранее. Второй аргумент используется для указания колонки. SQL не позволяет вставлять пустую запись, и если будет использоваться пустой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ContentValue</w:t>
      </w:r>
      <w:r>
        <w:rPr>
          <w:rFonts w:ascii="Helvetica" w:hAnsi="Helvetica" w:cs="Helvetica"/>
          <w:color w:val="333333"/>
          <w:sz w:val="23"/>
          <w:szCs w:val="23"/>
        </w:rPr>
        <w:t>, то укажите во втором аргументе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null</w:t>
      </w:r>
      <w:r>
        <w:rPr>
          <w:rFonts w:ascii="Helvetica" w:hAnsi="Helvetica" w:cs="Helvetica"/>
          <w:color w:val="333333"/>
          <w:sz w:val="23"/>
          <w:szCs w:val="23"/>
        </w:rPr>
        <w:t> во избежание ошибки.</w:t>
      </w:r>
    </w:p>
    <w:p w:rsidR="001B58B5" w:rsidRDefault="001B58B5" w:rsidP="001B58B5">
      <w:pPr>
        <w:pStyle w:val="3"/>
        <w:shd w:val="clear" w:color="auto" w:fill="FFFFFF"/>
        <w:spacing w:before="402" w:beforeAutospacing="0" w:after="402" w:afterAutospacing="0" w:line="670" w:lineRule="atLeast"/>
        <w:rPr>
          <w:rFonts w:ascii="Helvetica" w:hAnsi="Helvetica" w:cs="Helvetica"/>
          <w:b w:val="0"/>
          <w:bCs w:val="0"/>
          <w:color w:val="8A6D3B"/>
          <w:sz w:val="57"/>
          <w:szCs w:val="57"/>
        </w:rPr>
      </w:pPr>
      <w:r>
        <w:rPr>
          <w:rFonts w:ascii="Helvetica" w:hAnsi="Helvetica" w:cs="Helvetica"/>
          <w:b w:val="0"/>
          <w:bCs w:val="0"/>
          <w:color w:val="8A6D3B"/>
          <w:sz w:val="57"/>
          <w:szCs w:val="57"/>
        </w:rPr>
        <w:t>Второй способ. SQL-запрос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Существует также другой способ вставки через метод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execSQL()</w:t>
      </w:r>
      <w:r>
        <w:rPr>
          <w:rFonts w:ascii="Helvetica" w:hAnsi="Helvetica" w:cs="Helvetica"/>
          <w:color w:val="333333"/>
          <w:sz w:val="23"/>
          <w:szCs w:val="23"/>
        </w:rPr>
        <w:t>, когда подготавливается нужная строка и запускается скрипт. Этот способ возможно понравится PHP-кодерам, которые привыкли к такому синтаксису.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В этом варианте используется традиционный SQL-запрос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INSERT INTO...</w:t>
      </w:r>
      <w:r>
        <w:rPr>
          <w:rFonts w:ascii="Helvetica" w:hAnsi="Helvetica" w:cs="Helvetica"/>
          <w:color w:val="333333"/>
          <w:sz w:val="23"/>
          <w:szCs w:val="23"/>
        </w:rPr>
        <w:t>. Основное неудобство при этом способе - не запутаться в кавычках. Если что-то не вставляется, то смотрите логи сообщений.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// </w:t>
      </w:r>
      <w:r>
        <w:rPr>
          <w:rStyle w:val="HTML2"/>
          <w:rFonts w:ascii="Consolas" w:hAnsi="Consolas"/>
          <w:color w:val="333333"/>
        </w:rPr>
        <w:t>Абстрактный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пример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db = new DatabaseHelper(this);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SQLiteDatabase sqdb = db.getWritableDatabase();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String insertQuery = "INSERT INTO " + 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DatabaseHelper.DATABASE_TABLE + 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" (" + DatabaseHelper.CAT_NAME_COLUMN + ") VALUES ('</w:t>
      </w:r>
      <w:r>
        <w:rPr>
          <w:rStyle w:val="HTML2"/>
          <w:rFonts w:ascii="Consolas" w:hAnsi="Consolas"/>
          <w:color w:val="333333"/>
        </w:rPr>
        <w:t>Васька</w:t>
      </w:r>
      <w:r w:rsidRPr="001B58B5">
        <w:rPr>
          <w:rStyle w:val="HTML2"/>
          <w:rFonts w:ascii="Consolas" w:hAnsi="Consolas"/>
          <w:color w:val="333333"/>
          <w:lang w:val="en-US"/>
        </w:rPr>
        <w:t>')";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>sqdb.execSQL(insertQuery);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>Научившись вставлять данные, можно заняться второй активностью, которая и предназначена для этих целей.</w:t>
      </w:r>
    </w:p>
    <w:p w:rsidR="001B58B5" w:rsidRDefault="001B58B5" w:rsidP="001B58B5">
      <w:pPr>
        <w:pStyle w:val="2"/>
        <w:shd w:val="clear" w:color="auto" w:fill="FFFFFF"/>
        <w:spacing w:before="402" w:beforeAutospacing="0" w:after="402" w:afterAutospacing="0" w:line="804" w:lineRule="atLeast"/>
        <w:rPr>
          <w:rFonts w:ascii="Helvetica" w:hAnsi="Helvetica" w:cs="Helvetica"/>
          <w:b w:val="0"/>
          <w:bCs w:val="0"/>
          <w:color w:val="8A6D3B"/>
          <w:sz w:val="75"/>
          <w:szCs w:val="75"/>
        </w:rPr>
      </w:pPr>
      <w:r>
        <w:rPr>
          <w:rFonts w:ascii="Helvetica" w:hAnsi="Helvetica" w:cs="Helvetica"/>
          <w:b w:val="0"/>
          <w:bCs w:val="0"/>
          <w:color w:val="8A6D3B"/>
          <w:sz w:val="75"/>
          <w:szCs w:val="75"/>
        </w:rPr>
        <w:t>Наполняем базу данных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Создадим вспомогательный метод для вставки записи в базу данных. Для этого считываем данные, которые вводятся в текстовые поля, а далее по предыдущему учебному примеру.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>private void insertGuest() {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 xml:space="preserve">    // Считываем данные из текстовых полей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>
        <w:rPr>
          <w:rStyle w:val="HTML2"/>
          <w:rFonts w:ascii="Consolas" w:hAnsi="Consolas"/>
          <w:color w:val="333333"/>
        </w:rPr>
        <w:t xml:space="preserve">    </w:t>
      </w:r>
      <w:r w:rsidRPr="001B58B5">
        <w:rPr>
          <w:rStyle w:val="HTML2"/>
          <w:rFonts w:ascii="Consolas" w:hAnsi="Consolas"/>
          <w:color w:val="333333"/>
          <w:lang w:val="en-US"/>
        </w:rPr>
        <w:t>String name = mNameEditText.getText().toString().trim();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String city = mCityEditText.getText().toString().trim();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String ageString = mAgeEditText.getText().toString().trim();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int age = Integer.parseInt(ageString);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HotelDbHelper mDbHelper = new HotelDbHelper(this);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SQLiteDatabase db = mDbHelper.getWritableDatabase();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ContentValues values = new ContentValues();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values.put(GuestEntry.COLUMN_NAME, name);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values.put(GuestEntry.COLUMN_CITY, city);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values.put(GuestEntry.COLUMN_GENDER, mGender);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values.put(GuestEntry.COLUMN_AGE, age);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</w:t>
      </w:r>
      <w:r>
        <w:rPr>
          <w:rStyle w:val="HTML2"/>
          <w:rFonts w:ascii="Consolas" w:hAnsi="Consolas"/>
          <w:color w:val="333333"/>
        </w:rPr>
        <w:t>// Вставляем новый ряд в базу данных и запоминаем его идентификатор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>
        <w:rPr>
          <w:rStyle w:val="HTML2"/>
          <w:rFonts w:ascii="Consolas" w:hAnsi="Consolas"/>
          <w:color w:val="333333"/>
        </w:rPr>
        <w:t xml:space="preserve">    </w:t>
      </w:r>
      <w:r w:rsidRPr="001B58B5">
        <w:rPr>
          <w:rStyle w:val="HTML2"/>
          <w:rFonts w:ascii="Consolas" w:hAnsi="Consolas"/>
          <w:color w:val="333333"/>
          <w:lang w:val="en-US"/>
        </w:rPr>
        <w:t>long newRowId = db.insert(GuestEntry.TABLE_NAME, null, values);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</w:t>
      </w:r>
      <w:r>
        <w:rPr>
          <w:rStyle w:val="HTML2"/>
          <w:rFonts w:ascii="Consolas" w:hAnsi="Consolas"/>
          <w:color w:val="333333"/>
        </w:rPr>
        <w:t>// Выводим сообщение в успешном случае или при ошибке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 xml:space="preserve">    if (newRowId == -1) {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 xml:space="preserve">        // Если ID  -1, значит произошла ошибка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 xml:space="preserve">        Toast.makeText(this, "Ошибка при заведении гостя", Toast.LENGTH_SHORT).show();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lastRenderedPageBreak/>
        <w:t xml:space="preserve">    } else {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 xml:space="preserve">        Toast.makeText(this, "Гость заведён под номером: " + newRowId, Toast.LENGTH_SHORT).show();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 xml:space="preserve">    }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>}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Метод вызывается в меню для значка с галочкой, которая выводится на панели действия активности.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case R.id.action_save: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insertGuest();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// </w:t>
      </w:r>
      <w:r>
        <w:rPr>
          <w:rStyle w:val="HTML2"/>
          <w:rFonts w:ascii="Consolas" w:hAnsi="Consolas"/>
          <w:color w:val="333333"/>
        </w:rPr>
        <w:t>Закрываем</w:t>
      </w:r>
      <w:r w:rsidRPr="001B58B5">
        <w:rPr>
          <w:rStyle w:val="HTML2"/>
          <w:rFonts w:ascii="Consolas" w:hAnsi="Consolas"/>
          <w:color w:val="333333"/>
          <w:lang w:val="en-US"/>
        </w:rPr>
        <w:t xml:space="preserve"> </w:t>
      </w:r>
      <w:r>
        <w:rPr>
          <w:rStyle w:val="HTML2"/>
          <w:rFonts w:ascii="Consolas" w:hAnsi="Consolas"/>
          <w:color w:val="333333"/>
        </w:rPr>
        <w:t>активность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finish();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return true;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Запускаем проект и проверяем работу кода.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2137410" cy="3806190"/>
            <wp:effectExtent l="19050" t="0" r="0" b="0"/>
            <wp:docPr id="21" name="Рисунок 21" descr="SQ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QLit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8B5" w:rsidRDefault="001B58B5" w:rsidP="001B58B5">
      <w:pPr>
        <w:pStyle w:val="2"/>
        <w:shd w:val="clear" w:color="auto" w:fill="FFFFFF"/>
        <w:spacing w:before="402" w:beforeAutospacing="0" w:after="402" w:afterAutospacing="0" w:line="804" w:lineRule="atLeast"/>
        <w:rPr>
          <w:rFonts w:ascii="Helvetica" w:hAnsi="Helvetica" w:cs="Helvetica"/>
          <w:b w:val="0"/>
          <w:bCs w:val="0"/>
          <w:color w:val="8A6D3B"/>
          <w:sz w:val="75"/>
          <w:szCs w:val="75"/>
        </w:rPr>
      </w:pPr>
      <w:r>
        <w:rPr>
          <w:rFonts w:ascii="Helvetica" w:hAnsi="Helvetica" w:cs="Helvetica"/>
          <w:b w:val="0"/>
          <w:bCs w:val="0"/>
          <w:color w:val="8A6D3B"/>
          <w:sz w:val="75"/>
          <w:szCs w:val="75"/>
        </w:rPr>
        <w:t>Изменение данных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>Обновление не реализовано в программе, проделайте это самостоятельно.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Если запись уже существует, но вам нужно изменить какое-то значение, то вместо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insert()</w:t>
      </w:r>
      <w:r>
        <w:rPr>
          <w:rFonts w:ascii="Helvetica" w:hAnsi="Helvetica" w:cs="Helvetica"/>
          <w:color w:val="333333"/>
          <w:sz w:val="23"/>
          <w:szCs w:val="23"/>
        </w:rPr>
        <w:t> используйте метод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update()</w:t>
      </w:r>
      <w:r>
        <w:rPr>
          <w:rFonts w:ascii="Helvetica" w:hAnsi="Helvetica" w:cs="Helvetica"/>
          <w:color w:val="333333"/>
          <w:sz w:val="23"/>
          <w:szCs w:val="23"/>
        </w:rPr>
        <w:t>. В остальном принцип тот же. Предположим, что повторном осмотре котёнка выяснилось, что это кот, а не кошка. Если вы уже назвали котёнка Муркой, то логично назвать его теперь Мурзиком. Вызываем метод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put()</w:t>
      </w:r>
      <w:r>
        <w:rPr>
          <w:rFonts w:ascii="Helvetica" w:hAnsi="Helvetica" w:cs="Helvetica"/>
          <w:color w:val="333333"/>
          <w:sz w:val="23"/>
          <w:szCs w:val="23"/>
        </w:rPr>
        <w:t>, а затем обновляем запись в базе данных.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ContentValues values = new ContentValues();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values.put(GuestEntry.COLUMN_NAME, "</w:t>
      </w:r>
      <w:r>
        <w:rPr>
          <w:rStyle w:val="HTML2"/>
          <w:rFonts w:ascii="Consolas" w:hAnsi="Consolas"/>
          <w:color w:val="333333"/>
        </w:rPr>
        <w:t>Мурзик</w:t>
      </w:r>
      <w:r w:rsidRPr="001B58B5">
        <w:rPr>
          <w:rStyle w:val="HTML2"/>
          <w:rFonts w:ascii="Consolas" w:hAnsi="Consolas"/>
          <w:color w:val="333333"/>
          <w:lang w:val="en-US"/>
        </w:rPr>
        <w:t>");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db.update(GuestEntry.TABLE_NAME,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values,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    GuestEntry.COLUMN_NAME + "= ?", new String[]{"</w:t>
      </w:r>
      <w:r>
        <w:rPr>
          <w:rStyle w:val="HTML2"/>
          <w:rFonts w:ascii="Consolas" w:hAnsi="Consolas"/>
          <w:color w:val="333333"/>
        </w:rPr>
        <w:t>Мурка</w:t>
      </w:r>
      <w:r w:rsidRPr="001B58B5">
        <w:rPr>
          <w:rStyle w:val="HTML2"/>
          <w:rFonts w:ascii="Consolas" w:hAnsi="Consolas"/>
          <w:color w:val="333333"/>
          <w:lang w:val="en-US"/>
        </w:rPr>
        <w:t>"});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Первый параметр метода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update()</w:t>
      </w:r>
      <w:r>
        <w:rPr>
          <w:rFonts w:ascii="Helvetica" w:hAnsi="Helvetica" w:cs="Helvetica"/>
          <w:color w:val="333333"/>
          <w:sz w:val="23"/>
          <w:szCs w:val="23"/>
        </w:rPr>
        <w:t> содержит имя таблицы. Второй параметр указывает, какие значения должны использоваться для обновления. Третий параметр задает условия отбора обновляемых записей (WHERE). В приведенном примере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"NAME = ?"</w:t>
      </w:r>
      <w:r>
        <w:rPr>
          <w:rFonts w:ascii="Helvetica" w:hAnsi="Helvetica" w:cs="Helvetica"/>
          <w:color w:val="333333"/>
          <w:sz w:val="23"/>
          <w:szCs w:val="23"/>
        </w:rPr>
        <w:t>означает, что столбец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NAME</w:t>
      </w:r>
      <w:r>
        <w:rPr>
          <w:rFonts w:ascii="Helvetica" w:hAnsi="Helvetica" w:cs="Helvetica"/>
          <w:color w:val="333333"/>
          <w:sz w:val="23"/>
          <w:szCs w:val="23"/>
        </w:rPr>
        <w:t> должен быть равен некоторому значению. Символ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?</w:t>
      </w:r>
      <w:r>
        <w:rPr>
          <w:rFonts w:ascii="Helvetica" w:hAnsi="Helvetica" w:cs="Helvetica"/>
          <w:color w:val="333333"/>
          <w:sz w:val="23"/>
          <w:szCs w:val="23"/>
        </w:rPr>
        <w:t> обозначает значение столбца, которое определяется содержимым последнего параметра. Если в двух последних параметрах метода передаётся значение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null</w:t>
      </w:r>
      <w:r>
        <w:rPr>
          <w:rFonts w:ascii="Helvetica" w:hAnsi="Helvetica" w:cs="Helvetica"/>
          <w:color w:val="333333"/>
          <w:sz w:val="23"/>
          <w:szCs w:val="23"/>
        </w:rPr>
        <w:t>, будут обновлены ВСЕ записи в таблице.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Возможны и сложные условия.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 xml:space="preserve">db.update(GuestEntry.TABLE_NAME, 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>
        <w:rPr>
          <w:rStyle w:val="HTML2"/>
          <w:rFonts w:ascii="Consolas" w:hAnsi="Consolas"/>
          <w:color w:val="333333"/>
        </w:rPr>
        <w:t xml:space="preserve">    </w:t>
      </w:r>
      <w:r w:rsidRPr="001B58B5">
        <w:rPr>
          <w:rStyle w:val="HTML2"/>
          <w:rFonts w:ascii="Consolas" w:hAnsi="Consolas"/>
          <w:color w:val="333333"/>
          <w:lang w:val="en-US"/>
        </w:rPr>
        <w:t>values,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"NAME = ? OR EMAIL = ?", 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new String[] {"</w:t>
      </w:r>
      <w:r>
        <w:rPr>
          <w:rStyle w:val="HTML2"/>
          <w:rFonts w:ascii="Consolas" w:hAnsi="Consolas"/>
          <w:color w:val="333333"/>
        </w:rPr>
        <w:t>Васька</w:t>
      </w:r>
      <w:r w:rsidRPr="001B58B5">
        <w:rPr>
          <w:rStyle w:val="HTML2"/>
          <w:rFonts w:ascii="Consolas" w:hAnsi="Consolas"/>
          <w:color w:val="333333"/>
          <w:lang w:val="en-US"/>
        </w:rPr>
        <w:t>", "vaska@cat.com"});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Если столбец не является строкой, то его нужно преобразовать в строку, чтобы использовать в качестве условий.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db.update(GuestEntry.TABLE_NAME.TABLE_NAME, 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values,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lastRenderedPageBreak/>
        <w:t xml:space="preserve">    "_id = ?", 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new String[] {Integer.toString(1)});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Будьте осторожны с обновлениями. Если в последних двух параметрах передать значение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null</w:t>
      </w:r>
      <w:r>
        <w:rPr>
          <w:rFonts w:ascii="Helvetica" w:hAnsi="Helvetica" w:cs="Helvetica"/>
          <w:color w:val="333333"/>
          <w:sz w:val="23"/>
          <w:szCs w:val="23"/>
        </w:rPr>
        <w:t>, то будут обновлены все записи в таблице, так как в запросе нет условий.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db.update(mDatabaseHelper.TABLE_NAME, 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</w:t>
      </w:r>
      <w:r>
        <w:rPr>
          <w:rStyle w:val="HTML2"/>
          <w:rFonts w:ascii="Consolas" w:hAnsi="Consolas"/>
          <w:color w:val="333333"/>
        </w:rPr>
        <w:t>values,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 xml:space="preserve">    null, null);</w:t>
      </w:r>
    </w:p>
    <w:p w:rsidR="001B58B5" w:rsidRDefault="001B58B5" w:rsidP="001B58B5">
      <w:pPr>
        <w:pStyle w:val="2"/>
        <w:shd w:val="clear" w:color="auto" w:fill="FFFFFF"/>
        <w:spacing w:before="402" w:beforeAutospacing="0" w:after="402" w:afterAutospacing="0" w:line="804" w:lineRule="atLeast"/>
        <w:rPr>
          <w:rFonts w:ascii="Helvetica" w:hAnsi="Helvetica" w:cs="Helvetica"/>
          <w:b w:val="0"/>
          <w:bCs w:val="0"/>
          <w:color w:val="8A6D3B"/>
          <w:sz w:val="75"/>
          <w:szCs w:val="75"/>
        </w:rPr>
      </w:pPr>
      <w:r>
        <w:rPr>
          <w:rFonts w:ascii="Helvetica" w:hAnsi="Helvetica" w:cs="Helvetica"/>
          <w:b w:val="0"/>
          <w:bCs w:val="0"/>
          <w:color w:val="8A6D3B"/>
          <w:sz w:val="75"/>
          <w:szCs w:val="75"/>
        </w:rPr>
        <w:t>Удаление данных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Также не реализовано. Проделайте самостоятельно.</w:t>
      </w:r>
    </w:p>
    <w:p w:rsidR="001B58B5" w:rsidRP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  <w:lang w:val="en-US"/>
        </w:rPr>
      </w:pPr>
      <w:r>
        <w:rPr>
          <w:rFonts w:ascii="Helvetica" w:hAnsi="Helvetica" w:cs="Helvetica"/>
          <w:color w:val="333333"/>
          <w:sz w:val="23"/>
          <w:szCs w:val="23"/>
        </w:rPr>
        <w:t>Метод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delete()</w:t>
      </w:r>
      <w:r>
        <w:rPr>
          <w:rFonts w:ascii="Helvetica" w:hAnsi="Helvetica" w:cs="Helvetica"/>
          <w:color w:val="333333"/>
          <w:sz w:val="23"/>
          <w:szCs w:val="23"/>
        </w:rPr>
        <w:t> класса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SQLiteDatabase</w:t>
      </w:r>
      <w:r>
        <w:rPr>
          <w:rFonts w:ascii="Helvetica" w:hAnsi="Helvetica" w:cs="Helvetica"/>
          <w:color w:val="333333"/>
          <w:sz w:val="23"/>
          <w:szCs w:val="23"/>
        </w:rPr>
        <w:t> работает по тому же принципу, как и метод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update()</w:t>
      </w:r>
      <w:r>
        <w:rPr>
          <w:rFonts w:ascii="Helvetica" w:hAnsi="Helvetica" w:cs="Helvetica"/>
          <w:color w:val="333333"/>
          <w:sz w:val="23"/>
          <w:szCs w:val="23"/>
        </w:rPr>
        <w:t>. Он</w:t>
      </w:r>
      <w:r w:rsidRPr="001B58B5">
        <w:rPr>
          <w:rFonts w:ascii="Helvetica" w:hAnsi="Helvetica" w:cs="Helvetica"/>
          <w:color w:val="333333"/>
          <w:sz w:val="23"/>
          <w:szCs w:val="23"/>
          <w:lang w:val="en-US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имеет</w:t>
      </w:r>
      <w:r w:rsidRPr="001B58B5">
        <w:rPr>
          <w:rFonts w:ascii="Helvetica" w:hAnsi="Helvetica" w:cs="Helvetica"/>
          <w:color w:val="333333"/>
          <w:sz w:val="23"/>
          <w:szCs w:val="23"/>
          <w:lang w:val="en-US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следующую</w:t>
      </w:r>
      <w:r w:rsidRPr="001B58B5">
        <w:rPr>
          <w:rFonts w:ascii="Helvetica" w:hAnsi="Helvetica" w:cs="Helvetica"/>
          <w:color w:val="333333"/>
          <w:sz w:val="23"/>
          <w:szCs w:val="23"/>
          <w:lang w:val="en-US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</w:rPr>
        <w:t>форму</w:t>
      </w:r>
      <w:r w:rsidRPr="001B58B5">
        <w:rPr>
          <w:rFonts w:ascii="Helvetica" w:hAnsi="Helvetica" w:cs="Helvetica"/>
          <w:color w:val="333333"/>
          <w:sz w:val="23"/>
          <w:szCs w:val="23"/>
          <w:lang w:val="en-US"/>
        </w:rPr>
        <w:t>: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public int delete (String table,</w:t>
      </w: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String whereClause,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 xml:space="preserve">    </w:t>
      </w:r>
      <w:r>
        <w:rPr>
          <w:rStyle w:val="HTML2"/>
          <w:rFonts w:ascii="Consolas" w:hAnsi="Consolas"/>
          <w:color w:val="333333"/>
        </w:rPr>
        <w:t>String[] whereArgs)</w:t>
      </w:r>
    </w:p>
    <w:p w:rsidR="001B58B5" w:rsidRDefault="001B58B5" w:rsidP="001B58B5">
      <w:pPr>
        <w:pStyle w:val="2"/>
        <w:shd w:val="clear" w:color="auto" w:fill="FFFFFF"/>
        <w:spacing w:before="402" w:beforeAutospacing="0" w:after="402" w:afterAutospacing="0" w:line="804" w:lineRule="atLeast"/>
        <w:rPr>
          <w:rFonts w:ascii="Helvetica" w:hAnsi="Helvetica" w:cs="Helvetica"/>
          <w:b w:val="0"/>
          <w:bCs w:val="0"/>
          <w:color w:val="8A6D3B"/>
          <w:sz w:val="75"/>
          <w:szCs w:val="75"/>
        </w:rPr>
      </w:pPr>
      <w:r>
        <w:rPr>
          <w:rFonts w:ascii="Helvetica" w:hAnsi="Helvetica" w:cs="Helvetica"/>
          <w:b w:val="0"/>
          <w:bCs w:val="0"/>
          <w:color w:val="8A6D3B"/>
          <w:sz w:val="75"/>
          <w:szCs w:val="75"/>
        </w:rPr>
        <w:t>Внедрение опасного кода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При работе с базой данной надо следить за безопасностью данных. Опытный пользователь может удалить базу. На своём устройстве он делать этого может и не будет, но на устройстве жертвы вполне.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Простой вариант атаки. Допустим у нас есть поле для ввода идентификатора, чтобы узнать информацию о госте. Нормальный пользователь введёт число "3" для поиска третьего гостя. В коде это будет следующим образом.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</w:p>
    <w:p w:rsidR="001B58B5" w:rsidRP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  <w:lang w:val="en-US"/>
        </w:rPr>
      </w:pPr>
      <w:r w:rsidRPr="001B58B5">
        <w:rPr>
          <w:rStyle w:val="HTML2"/>
          <w:rFonts w:ascii="Consolas" w:hAnsi="Consolas"/>
          <w:color w:val="333333"/>
          <w:lang w:val="en-US"/>
        </w:rPr>
        <w:t>String selection = "GuestEntry._ID + " == " + userInput + ";";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Тогда идентификатор будет </w:t>
      </w:r>
      <w:r>
        <w:rPr>
          <w:rFonts w:ascii="Helvetica" w:hAnsi="Helvetica" w:cs="Helvetica"/>
          <w:b/>
          <w:bCs/>
          <w:color w:val="333333"/>
          <w:sz w:val="23"/>
          <w:szCs w:val="23"/>
        </w:rPr>
        <w:t>_ID == 2;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Хакер может ввести следующую строку в текстовое поле: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>1; DROP TABLE guests;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В коде это превратится в следующее:</w:t>
      </w: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</w:p>
    <w:p w:rsidR="001B58B5" w:rsidRDefault="001B58B5" w:rsidP="001B58B5">
      <w:pPr>
        <w:pStyle w:val="HTML0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67"/>
        <w:rPr>
          <w:rStyle w:val="HTML2"/>
          <w:rFonts w:ascii="Consolas" w:hAnsi="Consolas"/>
          <w:color w:val="333333"/>
        </w:rPr>
      </w:pPr>
      <w:r>
        <w:rPr>
          <w:rStyle w:val="HTML2"/>
          <w:rFonts w:ascii="Consolas" w:hAnsi="Consolas"/>
          <w:color w:val="333333"/>
        </w:rPr>
        <w:t>_ID == 1; DROP TABLE guests;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Таким образом вредитель внедрил нежелательный код, который удалит таблицу.</w:t>
      </w:r>
    </w:p>
    <w:p w:rsidR="001B58B5" w:rsidRDefault="001B58B5" w:rsidP="001B58B5">
      <w:pPr>
        <w:pStyle w:val="a3"/>
        <w:shd w:val="clear" w:color="auto" w:fill="FFFFFF"/>
        <w:spacing w:before="0" w:beforeAutospacing="0" w:after="268" w:afterAutospacing="0" w:line="402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Также вы можете скачать </w:t>
      </w:r>
      <w:hyperlink r:id="rId20" w:history="1">
        <w:r>
          <w:rPr>
            <w:rStyle w:val="a6"/>
            <w:rFonts w:ascii="Helvetica" w:hAnsi="Helvetica" w:cs="Helvetica"/>
            <w:color w:val="40C4FF"/>
            <w:sz w:val="23"/>
            <w:szCs w:val="23"/>
          </w:rPr>
          <w:t>исходный код</w:t>
        </w:r>
      </w:hyperlink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AC3F84" w:rsidRDefault="00AC3F84"/>
    <w:sectPr w:rsidR="00AC3F84" w:rsidSect="00AC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A2F83"/>
    <w:multiLevelType w:val="multilevel"/>
    <w:tmpl w:val="F42C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DD77E7"/>
    <w:multiLevelType w:val="multilevel"/>
    <w:tmpl w:val="A99C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1B58B5"/>
    <w:rsid w:val="00024AEC"/>
    <w:rsid w:val="00045A9A"/>
    <w:rsid w:val="00054B08"/>
    <w:rsid w:val="000759E5"/>
    <w:rsid w:val="000D4BE9"/>
    <w:rsid w:val="000E363F"/>
    <w:rsid w:val="000F21AE"/>
    <w:rsid w:val="00102FCF"/>
    <w:rsid w:val="0012733D"/>
    <w:rsid w:val="0019211A"/>
    <w:rsid w:val="001B58B5"/>
    <w:rsid w:val="001B6645"/>
    <w:rsid w:val="001B6667"/>
    <w:rsid w:val="001D4CC0"/>
    <w:rsid w:val="001D565C"/>
    <w:rsid w:val="001E07DC"/>
    <w:rsid w:val="001E7007"/>
    <w:rsid w:val="002379DC"/>
    <w:rsid w:val="00272918"/>
    <w:rsid w:val="00273001"/>
    <w:rsid w:val="00291124"/>
    <w:rsid w:val="002924F9"/>
    <w:rsid w:val="002933BE"/>
    <w:rsid w:val="002A1DBA"/>
    <w:rsid w:val="002A1F7A"/>
    <w:rsid w:val="002A7162"/>
    <w:rsid w:val="002B1271"/>
    <w:rsid w:val="002B4D47"/>
    <w:rsid w:val="002C099F"/>
    <w:rsid w:val="002C3C3B"/>
    <w:rsid w:val="002F1272"/>
    <w:rsid w:val="00310B32"/>
    <w:rsid w:val="003543F9"/>
    <w:rsid w:val="00395C3A"/>
    <w:rsid w:val="00396F78"/>
    <w:rsid w:val="003A5DEA"/>
    <w:rsid w:val="003C7FCE"/>
    <w:rsid w:val="003D361A"/>
    <w:rsid w:val="00406C0B"/>
    <w:rsid w:val="00454A5D"/>
    <w:rsid w:val="004573C0"/>
    <w:rsid w:val="00494AF3"/>
    <w:rsid w:val="004B2395"/>
    <w:rsid w:val="004F73EB"/>
    <w:rsid w:val="0051720F"/>
    <w:rsid w:val="00541A0A"/>
    <w:rsid w:val="00543408"/>
    <w:rsid w:val="005917FE"/>
    <w:rsid w:val="005B5AEB"/>
    <w:rsid w:val="005D3102"/>
    <w:rsid w:val="005E2E92"/>
    <w:rsid w:val="005E4A69"/>
    <w:rsid w:val="005E659B"/>
    <w:rsid w:val="006130B8"/>
    <w:rsid w:val="00646129"/>
    <w:rsid w:val="0066022E"/>
    <w:rsid w:val="00681925"/>
    <w:rsid w:val="006A1C15"/>
    <w:rsid w:val="006E27F7"/>
    <w:rsid w:val="00706DA6"/>
    <w:rsid w:val="00754D01"/>
    <w:rsid w:val="00791071"/>
    <w:rsid w:val="007C7FDA"/>
    <w:rsid w:val="007D04C9"/>
    <w:rsid w:val="007E27E5"/>
    <w:rsid w:val="007F0DEC"/>
    <w:rsid w:val="00813CEC"/>
    <w:rsid w:val="00821442"/>
    <w:rsid w:val="00873015"/>
    <w:rsid w:val="00875E77"/>
    <w:rsid w:val="00886BFF"/>
    <w:rsid w:val="00900D96"/>
    <w:rsid w:val="00911745"/>
    <w:rsid w:val="0095145D"/>
    <w:rsid w:val="00962518"/>
    <w:rsid w:val="00967292"/>
    <w:rsid w:val="009A6303"/>
    <w:rsid w:val="009D1F7C"/>
    <w:rsid w:val="009E51EC"/>
    <w:rsid w:val="009E70F3"/>
    <w:rsid w:val="00A00634"/>
    <w:rsid w:val="00A0565A"/>
    <w:rsid w:val="00A32047"/>
    <w:rsid w:val="00A5170B"/>
    <w:rsid w:val="00A6615C"/>
    <w:rsid w:val="00A76B9F"/>
    <w:rsid w:val="00A9029B"/>
    <w:rsid w:val="00AA1465"/>
    <w:rsid w:val="00AC3F84"/>
    <w:rsid w:val="00AE6E95"/>
    <w:rsid w:val="00AF4A60"/>
    <w:rsid w:val="00AF6B70"/>
    <w:rsid w:val="00B15856"/>
    <w:rsid w:val="00B204C4"/>
    <w:rsid w:val="00B22984"/>
    <w:rsid w:val="00B301D9"/>
    <w:rsid w:val="00B45959"/>
    <w:rsid w:val="00B51C85"/>
    <w:rsid w:val="00B71B64"/>
    <w:rsid w:val="00B9678E"/>
    <w:rsid w:val="00BA0E5C"/>
    <w:rsid w:val="00BB261C"/>
    <w:rsid w:val="00BD7F0F"/>
    <w:rsid w:val="00C105FD"/>
    <w:rsid w:val="00C112E9"/>
    <w:rsid w:val="00C214D7"/>
    <w:rsid w:val="00C352B5"/>
    <w:rsid w:val="00C506C8"/>
    <w:rsid w:val="00C5322E"/>
    <w:rsid w:val="00C74845"/>
    <w:rsid w:val="00C761B6"/>
    <w:rsid w:val="00C808D6"/>
    <w:rsid w:val="00C9696C"/>
    <w:rsid w:val="00CD247E"/>
    <w:rsid w:val="00CD6115"/>
    <w:rsid w:val="00D01EF5"/>
    <w:rsid w:val="00D1398F"/>
    <w:rsid w:val="00D37A4D"/>
    <w:rsid w:val="00D40502"/>
    <w:rsid w:val="00D8088B"/>
    <w:rsid w:val="00D941C3"/>
    <w:rsid w:val="00DA38E1"/>
    <w:rsid w:val="00DA4007"/>
    <w:rsid w:val="00DF59A6"/>
    <w:rsid w:val="00E047D8"/>
    <w:rsid w:val="00E1429E"/>
    <w:rsid w:val="00E77E1A"/>
    <w:rsid w:val="00E92AAE"/>
    <w:rsid w:val="00E952FF"/>
    <w:rsid w:val="00EC4A13"/>
    <w:rsid w:val="00EC571E"/>
    <w:rsid w:val="00ED00B0"/>
    <w:rsid w:val="00ED308A"/>
    <w:rsid w:val="00F2731B"/>
    <w:rsid w:val="00F3345A"/>
    <w:rsid w:val="00F61B6D"/>
    <w:rsid w:val="00F65F18"/>
    <w:rsid w:val="00FD3935"/>
    <w:rsid w:val="00FE5BC1"/>
    <w:rsid w:val="00FF3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F84"/>
  </w:style>
  <w:style w:type="paragraph" w:styleId="1">
    <w:name w:val="heading 1"/>
    <w:basedOn w:val="a"/>
    <w:link w:val="10"/>
    <w:uiPriority w:val="9"/>
    <w:qFormat/>
    <w:rsid w:val="001B58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B58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B58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B58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58B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B58B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B58B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B58B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B5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1B58B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B5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B58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1B58B5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1B5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58B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1B58B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9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hyperlink" Target="http://developer.alexanderklimov.ru/android/sqlite/cursor.php" TargetMode="External"/><Relationship Id="rId20" Type="http://schemas.openxmlformats.org/officeDocument/2006/relationships/hyperlink" Target="http://developer.alexanderklimov.ru/android/apk/cathouse_sqlite.zi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developer.alexanderklimov.ru/android/sqlite/cathouse2.php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48</Pages>
  <Words>8206</Words>
  <Characters>46780</Characters>
  <Application>Microsoft Office Word</Application>
  <DocSecurity>0</DocSecurity>
  <Lines>389</Lines>
  <Paragraphs>109</Paragraphs>
  <ScaleCrop>false</ScaleCrop>
  <Company>Microsoft</Company>
  <LinksUpToDate>false</LinksUpToDate>
  <CharactersWithSpaces>54877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2018-07-26T05:32:00Z</dcterms:created>
  <dcterms:modified xsi:type="dcterms:W3CDTF">2018-07-26T05:36:00Z</dcterms:modified>
</cp:coreProperties>
</file>