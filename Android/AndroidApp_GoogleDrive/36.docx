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F4D" w:rsidRPr="007D0F4D" w:rsidRDefault="007D0F4D" w:rsidP="007D0F4D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val="en-US" w:eastAsia="ru-RU"/>
        </w:rPr>
      </w:pPr>
      <w:r w:rsidRPr="007D0F4D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Шаблон</w:t>
      </w:r>
      <w:r w:rsidRPr="007D0F4D">
        <w:rPr>
          <w:rFonts w:ascii="Segoe UI" w:eastAsia="Times New Roman" w:hAnsi="Segoe UI" w:cs="Segoe UI"/>
          <w:kern w:val="36"/>
          <w:sz w:val="48"/>
          <w:szCs w:val="48"/>
          <w:lang w:val="en-US" w:eastAsia="ru-RU"/>
        </w:rPr>
        <w:t xml:space="preserve"> Navigation Drawer Activity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Рассмотрим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новый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шаблон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Navigation Drawer Activity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. 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Создадим новый проект и выберем нужный шаблон.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2345690" cy="2425065"/>
            <wp:effectExtent l="19050" t="0" r="0" b="0"/>
            <wp:docPr id="1" name="Рисунок 1" descr="Navigation Drawer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vigation Drawer Activit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Для беглого знакомства можете сразу запустить проект и посмотреть его в действии. При запуске приложение выглядит как обычная программа "</w:t>
      </w:r>
      <w:proofErr w:type="spellStart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Hello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</w:t>
      </w:r>
      <w:proofErr w:type="spellStart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World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". Но есть и отличия. Нажмите на значок в виде трёх горизонтальных полосок в заголовке. Значок в документации называется "гамбургером" (</w:t>
      </w:r>
      <w:proofErr w:type="spellStart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Hamburger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</w:t>
      </w:r>
      <w:proofErr w:type="spellStart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menu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). Это официальная позиция </w:t>
      </w:r>
      <w:proofErr w:type="spellStart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Гугла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. Но в реальности значок символизирует полосатых котов (никому не рассказывайте). При нажатии слева вылезет навигационная шторка. Шторка работает как обычная шторка в ванной. По высоте она занимает весь экран, включая системную область. Можете подвигать шторку вперёд-назад, чтобы увидеть, что верхняя кромка шторки в системной области полупрозрачна и не закрывает системные значки. Подобное поведение доступно на устройствах под </w:t>
      </w:r>
      <w:proofErr w:type="spellStart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Android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5 и выше. На старых устройствах шторка находится под системной панелью. Недавно стал проверять работу под </w:t>
      </w:r>
      <w:proofErr w:type="spellStart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Android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8.0 и увидел, что шторка теперь не закрывает системную панель. Ниже для сравнения я привёл два варианта.</w:t>
      </w:r>
    </w:p>
    <w:p w:rsidR="007D0F4D" w:rsidRDefault="007D0F4D" w:rsidP="007D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82190" cy="3808730"/>
            <wp:effectExtent l="19050" t="0" r="3810" b="0"/>
            <wp:docPr id="2" name="Рисунок 2" descr="Navigation Dra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vigation Draw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F4D" w:rsidRDefault="007D0F4D" w:rsidP="007D0F4D">
      <w:pPr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shd w:val="clear" w:color="auto" w:fill="FFFFFF"/>
          <w:lang w:val="uk-UA" w:eastAsia="ru-RU"/>
        </w:rPr>
      </w:pPr>
      <w:r w:rsidRPr="007D0F4D">
        <w:rPr>
          <w:rFonts w:ascii="Times New Roman" w:eastAsia="Times New Roman" w:hAnsi="Times New Roman" w:cs="Times New Roman"/>
          <w:sz w:val="24"/>
          <w:szCs w:val="24"/>
          <w:lang w:eastAsia="ru-RU"/>
        </w:rPr>
        <w:t>Шторка закрывает системную панель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shd w:val="clear" w:color="auto" w:fill="FFFFFF"/>
          <w:lang w:eastAsia="ru-RU"/>
        </w:rPr>
        <w:t> </w:t>
      </w:r>
    </w:p>
    <w:p w:rsidR="007D0F4D" w:rsidRPr="007D0F4D" w:rsidRDefault="007D0F4D" w:rsidP="007D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38680" cy="3808730"/>
            <wp:effectExtent l="19050" t="0" r="0" b="0"/>
            <wp:docPr id="10" name="Рисунок 3" descr="Navigation Dra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vigation Draw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0F4D">
        <w:rPr>
          <w:rFonts w:ascii="Times New Roman" w:eastAsia="Times New Roman" w:hAnsi="Times New Roman" w:cs="Times New Roman"/>
          <w:sz w:val="24"/>
          <w:szCs w:val="24"/>
          <w:lang w:eastAsia="ru-RU"/>
        </w:rPr>
        <w:t>Шторка не закрывает системную панель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Сама шторка состоит из двух основных частей - в верхней части находится картинка и текст, а в нижней - меню со значками. Меню в свою очередь разделено на две группы. В верхней части значки можно </w:t>
      </w:r>
      <w:proofErr w:type="gramStart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выбрать</w:t>
      </w:r>
      <w:proofErr w:type="gram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и выбранный пункт останется выделенным. В нижней части меню пункты не выделяются. Уберите шторку обратно и вызовите теперь её не нажатием на значок гамбургера, а движением пальца от края экран в центр. Получилось? Отлично, а теперь выдвигайте шторку медленно и наблюдайте за значком гамбургера. Вы увидите, что во время движения значок трансформируется. К сожалению, шторка закрывает значок и непонятно, во что превращаются три 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полоски. А превращаются они в </w:t>
      </w:r>
      <w:del w:id="0" w:author="Unknown">
        <w:r w:rsidRPr="007D0F4D">
          <w:rPr>
            <w:rFonts w:ascii="Segoe UI" w:eastAsia="Times New Roman" w:hAnsi="Segoe UI" w:cs="Segoe UI"/>
            <w:color w:val="212529"/>
            <w:sz w:val="20"/>
            <w:szCs w:val="20"/>
            <w:lang w:eastAsia="ru-RU"/>
          </w:rPr>
          <w:delText>три кота ж!</w:delText>
        </w:r>
      </w:del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 стрелку. Позже я покажу, как увидеть её. А </w:t>
      </w:r>
      <w:proofErr w:type="gramStart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может</w:t>
      </w:r>
      <w:proofErr w:type="gram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не покажу, я ещё не решил.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Возвращаемся в студию и начинаем изучать код проекта.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Если открыть файл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activity_main.xml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 режиме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Design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то можно увидеть, как будет выглядеть приложение с открытой шторкой.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2282190" cy="3808730"/>
            <wp:effectExtent l="19050" t="0" r="3810" b="0"/>
            <wp:docPr id="4" name="Рисунок 4" descr="Design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 Mod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Как видите, небольшие расхождения имеются, но в целом совпадает с реальным приложением.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Посмотрим на его содержание.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&lt;?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xml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version=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"1.0"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encoding=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"utf-8"?&gt;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&lt;android.support.v4.widget.DrawerLayout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xmlns:android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="http://schemas.android.com/apk/res/android"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xmlns:app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="http://schemas.android.com/apk/res-auto"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xmlns:tools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="http://schemas.android.com/tools"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drawer_layout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fitsSystemWindows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="true"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tools: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openDrawer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="start"&gt;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&lt;include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layout="@layout/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app_bar_main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 /&gt;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android.support.design.widget.NavigationView</w:t>
      </w:r>
      <w:proofErr w:type="spellEnd"/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nav_view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layout_gravity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="start"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fitsSystemWindows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="true"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app:headerLayout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="@layout/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nav_header_main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app:menu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="@menu/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activity_main_drawer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 /&gt;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&lt;/android.support.v4.widget.DrawerLayout&gt;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Сейчас важно запомнить, что за выдвигающую шторку отвечает элемент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NavigationView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входит последним в контейнере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DrawerLayout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представляет собой навигационное меню. А перед меню находится вставка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include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указывающая на разметку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app_bar_main.xml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Атрибут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tools:openDrawer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позволяет указать студии, что навигационное меню нужно отобразить в раскрытом виде в режиме просмотра разметки.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proofErr w:type="spellStart"/>
      <w:r w:rsidRPr="007D0F4D">
        <w:rPr>
          <w:rFonts w:ascii="Segoe UI" w:eastAsia="Times New Roman" w:hAnsi="Segoe UI" w:cs="Segoe UI"/>
          <w:sz w:val="36"/>
          <w:szCs w:val="36"/>
          <w:lang w:eastAsia="ru-RU"/>
        </w:rPr>
        <w:t>NavigationView</w:t>
      </w:r>
      <w:proofErr w:type="spellEnd"/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В 2014 году </w:t>
      </w:r>
      <w:proofErr w:type="spellStart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Google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показал новый дизайн и различные новые примеры по навигации. Но вначале они использовали подручные средства, которые были под рукой - фрагменты.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Спустя год компания разработала на основе предка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FrameLayout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новый компонент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NavigationView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стал частью библиотеки </w:t>
      </w:r>
      <w:proofErr w:type="spellStart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fldChar w:fldCharType="begin"/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instrText xml:space="preserve"> HYPERLINK "http://developer.alexanderklimov.ru/android/android-support-design.php" </w:instrTex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fldChar w:fldCharType="separate"/>
      </w:r>
      <w:r w:rsidRPr="007D0F4D">
        <w:rPr>
          <w:rFonts w:ascii="Segoe UI" w:eastAsia="Times New Roman" w:hAnsi="Segoe UI" w:cs="Segoe UI"/>
          <w:color w:val="007BFF"/>
          <w:sz w:val="20"/>
          <w:u w:val="single"/>
          <w:lang w:eastAsia="ru-RU"/>
        </w:rPr>
        <w:t>Android</w:t>
      </w:r>
      <w:proofErr w:type="spellEnd"/>
      <w:r w:rsidRPr="007D0F4D">
        <w:rPr>
          <w:rFonts w:ascii="Segoe UI" w:eastAsia="Times New Roman" w:hAnsi="Segoe UI" w:cs="Segoe UI"/>
          <w:color w:val="007BFF"/>
          <w:sz w:val="20"/>
          <w:u w:val="single"/>
          <w:lang w:eastAsia="ru-RU"/>
        </w:rPr>
        <w:t xml:space="preserve"> </w:t>
      </w:r>
      <w:proofErr w:type="spellStart"/>
      <w:r w:rsidRPr="007D0F4D">
        <w:rPr>
          <w:rFonts w:ascii="Segoe UI" w:eastAsia="Times New Roman" w:hAnsi="Segoe UI" w:cs="Segoe UI"/>
          <w:color w:val="007BFF"/>
          <w:sz w:val="20"/>
          <w:u w:val="single"/>
          <w:lang w:eastAsia="ru-RU"/>
        </w:rPr>
        <w:t>Design</w:t>
      </w:r>
      <w:proofErr w:type="spellEnd"/>
      <w:r w:rsidRPr="007D0F4D">
        <w:rPr>
          <w:rFonts w:ascii="Segoe UI" w:eastAsia="Times New Roman" w:hAnsi="Segoe UI" w:cs="Segoe UI"/>
          <w:color w:val="007BFF"/>
          <w:sz w:val="20"/>
          <w:u w:val="single"/>
          <w:lang w:eastAsia="ru-RU"/>
        </w:rPr>
        <w:t xml:space="preserve"> </w:t>
      </w:r>
      <w:proofErr w:type="spellStart"/>
      <w:r w:rsidRPr="007D0F4D">
        <w:rPr>
          <w:rFonts w:ascii="Segoe UI" w:eastAsia="Times New Roman" w:hAnsi="Segoe UI" w:cs="Segoe UI"/>
          <w:color w:val="007BFF"/>
          <w:sz w:val="20"/>
          <w:u w:val="single"/>
          <w:lang w:eastAsia="ru-RU"/>
        </w:rPr>
        <w:t>Support</w:t>
      </w:r>
      <w:proofErr w:type="spellEnd"/>
      <w:r w:rsidRPr="007D0F4D">
        <w:rPr>
          <w:rFonts w:ascii="Segoe UI" w:eastAsia="Times New Roman" w:hAnsi="Segoe UI" w:cs="Segoe UI"/>
          <w:color w:val="007BFF"/>
          <w:sz w:val="20"/>
          <w:u w:val="single"/>
          <w:lang w:eastAsia="ru-RU"/>
        </w:rPr>
        <w:t xml:space="preserve"> </w:t>
      </w:r>
      <w:proofErr w:type="spellStart"/>
      <w:r w:rsidRPr="007D0F4D">
        <w:rPr>
          <w:rFonts w:ascii="Segoe UI" w:eastAsia="Times New Roman" w:hAnsi="Segoe UI" w:cs="Segoe UI"/>
          <w:color w:val="007BFF"/>
          <w:sz w:val="20"/>
          <w:u w:val="single"/>
          <w:lang w:eastAsia="ru-RU"/>
        </w:rPr>
        <w:t>Library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fldChar w:fldCharType="end"/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Новый подход оказался неожиданным, но логичным. Раз выдвижная шторка содержит навигационное меню, то и класс был спроектирован как меню. Вы можете создать элементы меню в ресурсах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res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/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menu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стандартным способом и получить готовую навигацию.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Необходимые рекомендации по созданию навигационной выдвижной шторки можно найти на странице </w:t>
      </w:r>
      <w:proofErr w:type="spellStart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fldChar w:fldCharType="begin"/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instrText xml:space="preserve"> HYPERLINK "https://material.io/guidelines/patterns/navigation-drawer.html" </w:instrTex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fldChar w:fldCharType="separate"/>
      </w:r>
      <w:r w:rsidRPr="007D0F4D">
        <w:rPr>
          <w:rFonts w:ascii="Segoe UI" w:eastAsia="Times New Roman" w:hAnsi="Segoe UI" w:cs="Segoe UI"/>
          <w:color w:val="007BFF"/>
          <w:sz w:val="20"/>
          <w:u w:val="single"/>
          <w:lang w:eastAsia="ru-RU"/>
        </w:rPr>
        <w:t>Navigation</w:t>
      </w:r>
      <w:proofErr w:type="spellEnd"/>
      <w:r w:rsidRPr="007D0F4D">
        <w:rPr>
          <w:rFonts w:ascii="Segoe UI" w:eastAsia="Times New Roman" w:hAnsi="Segoe UI" w:cs="Segoe UI"/>
          <w:color w:val="007BFF"/>
          <w:sz w:val="20"/>
          <w:u w:val="single"/>
          <w:lang w:eastAsia="ru-RU"/>
        </w:rPr>
        <w:t xml:space="preserve"> </w:t>
      </w:r>
      <w:proofErr w:type="spellStart"/>
      <w:r w:rsidRPr="007D0F4D">
        <w:rPr>
          <w:rFonts w:ascii="Segoe UI" w:eastAsia="Times New Roman" w:hAnsi="Segoe UI" w:cs="Segoe UI"/>
          <w:color w:val="007BFF"/>
          <w:sz w:val="20"/>
          <w:u w:val="single"/>
          <w:lang w:eastAsia="ru-RU"/>
        </w:rPr>
        <w:t>drawer</w:t>
      </w:r>
      <w:proofErr w:type="spellEnd"/>
      <w:r w:rsidRPr="007D0F4D">
        <w:rPr>
          <w:rFonts w:ascii="Segoe UI" w:eastAsia="Times New Roman" w:hAnsi="Segoe UI" w:cs="Segoe UI"/>
          <w:color w:val="007BFF"/>
          <w:sz w:val="20"/>
          <w:u w:val="single"/>
          <w:lang w:eastAsia="ru-RU"/>
        </w:rPr>
        <w:t xml:space="preserve"> - </w:t>
      </w:r>
      <w:proofErr w:type="spellStart"/>
      <w:r w:rsidRPr="007D0F4D">
        <w:rPr>
          <w:rFonts w:ascii="Segoe UI" w:eastAsia="Times New Roman" w:hAnsi="Segoe UI" w:cs="Segoe UI"/>
          <w:color w:val="007BFF"/>
          <w:sz w:val="20"/>
          <w:u w:val="single"/>
          <w:lang w:eastAsia="ru-RU"/>
        </w:rPr>
        <w:t>Patterns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fldChar w:fldCharType="end"/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Перейдём к деталям.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Теперь в рекомендациях не указаны точные размеры шторки, хотя раньше нужно было самостоятельно указать ширину шторки. Видимо, новый класс сам обеспечивает необходимую ширину. Интерес представляют два последних атрибута.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Тег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NavigationView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содержит ссылку на собственную разметку в атрибуте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app:headerLayout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указывает на файл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nav_header_main.xml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(верхняя часть шторки), а также на меню в атрибуте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app:menu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ссылается на ресурс меню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menu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/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activity_main_drawer.xml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Откроем файл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nav_header_main.xml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посмотрим на разметку шторки.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version="1.0" encoding="utf-8"?&gt;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LinearLayout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xmlns:android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="http://schemas.android.com/apk/res/android"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xmlns:app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="http://schemas.android.com/apk/res-auto"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android:layout_height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dimen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nav_header_height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android:background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drawable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side_nav_bar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gravity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="bottom"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orientation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="vertical"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android:paddingBottom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dimen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activity_vertical_margin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android:paddingLeft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dimen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activity_horizontal_margin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android:paddingRight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dimen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activity_horizontal_margin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android:paddingTop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dimen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activity_vertical_margin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android:theme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="@style/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ThemeOverlay.AppCompat.Dark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</w:t>
      </w:r>
      <w:proofErr w:type="spellEnd"/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android:paddingTop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dimen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nav_header_vertical_spacing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app:srcCompat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android:drawable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sym_def_app_icon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 /&gt;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</w:t>
      </w:r>
      <w:proofErr w:type="spellEnd"/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android:paddingTop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dimen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nav_header_vertical_spacing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text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="Android Studio"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android:textAppearance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="@style/TextAppearance.AppCompat.Body1" /&gt;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</w:t>
      </w:r>
      <w:proofErr w:type="spellEnd"/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android:text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="android.studio@android.com" /&gt;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LinearLayout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&gt;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Разметка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состоит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из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ImageView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двух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TextView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, 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размещённых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контейнере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LinearLayout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. 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Фон контейнера определён в ресурсе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drawable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/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side_nav_bar.xml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представляет собой градиент.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&lt;shape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xmlns:android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="http://schemas.android.com/apk/res/android"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shape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="rectangle"&gt;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&lt;gradient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angle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="135"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centerColor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="#4CAF50"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endColor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="#2E7D32"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startColor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="#81C784"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type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="linear" /&gt;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&lt;/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shape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&gt;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Остальные атрибуты понятны и не требуют пояснений.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Можно (но не нужно) настроить верхнюю часть шторки не через XML, а программно.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NavigationView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navigationView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NavigationView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R.id.nav_view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Наполняем</w:t>
      </w: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шапку</w:t>
      </w: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элементами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View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headerLayout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navigationView.inflateHeaderView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R.layout.nav_header_main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headerImageView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headerLayout.findViewById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R.id.imageView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После обновления одной из версий библиотеки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Design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Support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доступ к шапке осуществляется теперь через другой код.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headerLayout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=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navigationView.getHeaderView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(0);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Теперь рассмотрим ресурс навигационного меню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res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/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menu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/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activity_main_drawer.xml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version="1.0" encoding="utf-8"?&gt;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&lt;menu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xmlns:android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="http://schemas.android.com/apk/res/android"&gt;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&lt;group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:checkableBehavior</w:t>
      </w:r>
      <w:proofErr w:type="spellEnd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="single"&gt;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&lt;item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nav_camera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android:icon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drawable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ic_menu_camera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title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="Import" /&gt;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&lt;item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nav_gallery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android:icon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drawable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ic_menu_gallery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title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="Gallery" /&gt;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&lt;item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nav_slideshow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android:icon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drawable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ic_menu_slideshow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title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="Slideshow" /&gt;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&lt;item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nav_manage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android:icon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drawable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ic_menu_manage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title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="Tools" /&gt;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&lt;/group&gt;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&lt;item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:title</w:t>
      </w:r>
      <w:proofErr w:type="spellEnd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="Communicate"&gt;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&lt;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menu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&lt;item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nav_share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android:icon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drawable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ic_menu_share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title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="Share" /&gt;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&lt;item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nav_send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android:icon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drawable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ic_menu_send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title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="Send" /&gt;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&lt;/menu&gt;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&lt;/item&gt;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&lt;/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menu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&gt;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Принцип создания элементов меню остался стандартным. Каждый пункт меню представляет собой тег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item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с указанием значка и текста. Для группировки используется элемент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group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Поведение элементов меню в группе регулируется атрибутом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android:checkableBehavior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В примере используется значение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single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- при нажатии на пункт меню, он останется выделенным (принцип переключателя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RadioButton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). Всего доступно три варианта.</w:t>
      </w:r>
    </w:p>
    <w:p w:rsidR="007D0F4D" w:rsidRPr="007D0F4D" w:rsidRDefault="007D0F4D" w:rsidP="007D0F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single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– можно выбрать один элемент группы (переключатель)</w:t>
      </w:r>
    </w:p>
    <w:p w:rsidR="007D0F4D" w:rsidRPr="007D0F4D" w:rsidRDefault="007D0F4D" w:rsidP="007D0F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all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- можно выбрать все элементы группы (флажок)</w:t>
      </w:r>
    </w:p>
    <w:p w:rsidR="007D0F4D" w:rsidRPr="007D0F4D" w:rsidRDefault="007D0F4D" w:rsidP="007D0F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none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– элементы не выбираются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библиотеке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Support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Design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версии 23 вариант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all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не работает и будет действовать, как со значением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single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Также следует обратить внимание, что теперь проект ссылается на векторные рисунки, которые находятся в папке </w:t>
      </w:r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drawable-21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Осталось рассмотреть тег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include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ссылается на файл ресурса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res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/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layout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/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app_bar_main.xml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Он вам будет знаком по шаблону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Blank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мы изучали в статье </w:t>
      </w:r>
      <w:hyperlink r:id="rId9" w:history="1">
        <w:r w:rsidRPr="007D0F4D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 xml:space="preserve">Библиотека </w:t>
        </w:r>
        <w:proofErr w:type="spellStart"/>
        <w:r w:rsidRPr="007D0F4D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Android</w:t>
        </w:r>
        <w:proofErr w:type="spellEnd"/>
        <w:r w:rsidRPr="007D0F4D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 xml:space="preserve"> </w:t>
        </w:r>
        <w:proofErr w:type="spellStart"/>
        <w:r w:rsidRPr="007D0F4D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Support</w:t>
        </w:r>
        <w:proofErr w:type="spellEnd"/>
        <w:r w:rsidRPr="007D0F4D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 xml:space="preserve"> </w:t>
        </w:r>
        <w:proofErr w:type="spellStart"/>
        <w:r w:rsidRPr="007D0F4D">
          <w:rPr>
            <w:rFonts w:ascii="Segoe UI" w:eastAsia="Times New Roman" w:hAnsi="Segoe UI" w:cs="Segoe UI"/>
            <w:color w:val="007BFF"/>
            <w:sz w:val="20"/>
            <w:u w:val="single"/>
            <w:lang w:eastAsia="ru-RU"/>
          </w:rPr>
          <w:t>Design</w:t>
        </w:r>
        <w:proofErr w:type="spellEnd"/>
      </w:hyperlink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Только там он находился в файле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activity_main.xml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а здесь его перенесли в файл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app_bar_main.xml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Всё остальное осталось без изменений. Повторяться не будем.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Теперь изучим код активности для работы со шторкой.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классе активности реализуется интерфейс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OnNavigationItemSelectedListener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с его методом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onNavigationItemSelected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: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class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MainActivity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extends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AppCompatActivity</w:t>
      </w:r>
      <w:proofErr w:type="spellEnd"/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implements</w:t>
      </w:r>
      <w:proofErr w:type="gram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NavigationView.OnNavigationItemSelectedListener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SuppressWarnings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StatementWithEmptyBody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")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@Override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boolean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onNavigationItemSelected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MenuItem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item)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// Handle navigation view item clicks here.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int</w:t>
      </w:r>
      <w:proofErr w:type="spellEnd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id =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item.getItemId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if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(id ==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R.id.nav_camara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// Handle the camera action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 else if (id ==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R.id.nav_gallery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 else if (id ==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R.id.nav_slideshow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 else if (id ==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R.id.nav_manage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 else if (id ==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R.id.nav_share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 else if (id ==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R.id.nav_send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DrawerLayout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drawer = (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DrawerLayout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R.id.drawer_layout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drawer.closeDrawer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GravityCompat.START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return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true;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}    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Логика кода ничем не отличается о работы с обычным меню. Определяется идентификатор выбранного пункта и далее вам нужно написать свой код. Затем вызывается метод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closeDrawer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для закрытия шторки.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Добавим код для первого пункта меню.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if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(id ==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R.id.nav_camera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// Handle the camera action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Toast.makeText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getApplicationContext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(), "</w:t>
      </w: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Вы</w:t>
      </w: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выбрали</w:t>
      </w: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камеру</w:t>
      </w: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",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Toast.LENGTH_SHORT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).show();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При нажатии кнопки "Назад" проверяется состояние шторки. Если шторка открыта (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isDrawerOpen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), то её закрываем с помощью метода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closeDrawer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@Override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onBackPressed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()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DrawerLayout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drawer = (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DrawerLayout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R.id.drawer_layout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if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(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drawer.isDrawerOpen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GravityCompat.START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))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drawer.closeDrawer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GravityCompat.START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 else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super.onBackPressed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методе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onCreate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()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происходит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инициализация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шторки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@Override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protected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onCreate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(Bundle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super.onCreate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setContentView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R.layout.activity_main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...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DrawerLayout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drawer = (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DrawerLayout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R.id.drawer_layout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ActionBarDrawerToggle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toggle = new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ActionBarDrawerToggle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        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this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, drawer, toolbar,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R.string.navigation_drawer_open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,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R.string.navigation_drawer_close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drawer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.</w:t>
      </w:r>
      <w:del w:id="1" w:author="Unknown">
        <w:r w:rsidRPr="007D0F4D">
          <w:rPr>
            <w:rFonts w:ascii="Consolas" w:eastAsia="Times New Roman" w:hAnsi="Consolas" w:cs="Courier New"/>
            <w:color w:val="212529"/>
            <w:sz w:val="20"/>
            <w:lang w:val="en-US" w:eastAsia="ru-RU"/>
          </w:rPr>
          <w:delText>setDrawerListener</w:delText>
        </w:r>
      </w:del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toggle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toggle.syncState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NavigationView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navigationView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NavigationView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R.id.nav_view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navigationView.setNavigationItemSelectedListener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this);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Метод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setDrawerListener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()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помечен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как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устаревший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. </w:t>
      </w:r>
      <w:proofErr w:type="gramStart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Замените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на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строчку</w:t>
      </w:r>
      <w:proofErr w:type="gramEnd"/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: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drawer.addDrawerListener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toggle);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Возможно, в следующих версиях студии код поправят.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Теперь поговорим об изменениях, которые можно внести в проект.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Хотите выдвигать шторку справа? Установите значение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end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у атрибута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layout_gravity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Обычно используется для стран с обратным порядком букв.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&lt;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android.support.design.widget.NavigationView</w:t>
      </w:r>
      <w:proofErr w:type="spellEnd"/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...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android:layout_gravity=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end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"/&gt;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2282190" cy="3808730"/>
            <wp:effectExtent l="19050" t="0" r="3810" b="0"/>
            <wp:docPr id="5" name="Рисунок 5" descr="NavigationView 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vigationView en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На самом деле смысла в этом не оказалось. Да, шторка выдвигается вручную. Но если нажать на значок гамбургера, то приложение валится с ошибкой. Любое нажатие в меню шторки также приводит к ошибке. Теоретически можно написать код, который исправит проблему, но он будет сложным. Забудьте об этом совете.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Тем не менее, можно реализовать забавный эффект - добавить вторую шторку на экран. Первая будет работать </w:t>
      </w:r>
      <w:proofErr w:type="gramStart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главной</w:t>
      </w:r>
      <w:proofErr w:type="gram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и реагировать на нажатие значка, а вторая будет дополнительной для вывода какой-то информации. Достаточно в разметку добавить второй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NavigationView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с атрибутом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android:layout_gravity=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end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version="1.0" encoding="utf-8"?&gt;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&lt;android.support.v4.widget.DrawerLayout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xmlns:android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="http://schemas.android.com/apk/res/android"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...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android.support.design.widget.NavigationView</w:t>
      </w:r>
      <w:proofErr w:type="spellEnd"/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...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layout_gravity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="start"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... /&gt;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android.support.design.widget.NavigationView</w:t>
      </w:r>
      <w:proofErr w:type="spellEnd"/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="@+id/nav_view2"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layout_gravity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="end"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fitsSystemWindows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="true"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app:headerLayout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="@layout/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nav_header_main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app:menu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="@menu/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activity_main_drawer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 /&gt;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&lt;/android.support.v4.widget.DrawerLayout&gt;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Кстати, если выдвигать правую шторку, то можно наблюдать трансформацию значка без помех. </w:t>
      </w:r>
      <w:proofErr w:type="spellStart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Скриншот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во время частичного выдвижения шторки справа.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2138680" cy="3808730"/>
            <wp:effectExtent l="19050" t="0" r="0" b="0"/>
            <wp:docPr id="6" name="Рисунок 6" descr="Navigation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vigationView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Для изменения цвета значков и текста в навигационном меню используйте атрибуты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app:itemIconTint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app:itemTextColor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android.support.design.widget.NavigationView</w:t>
      </w:r>
      <w:proofErr w:type="spellEnd"/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...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app:itemIconTint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="@color/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colorAccent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app:itemTextColor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="@color/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colorPrimaryDark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"/&gt;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Данным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атрибутам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соответствуют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методы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setItemIconTintList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()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setItemTextColor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()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компонента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NavigationView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.</w:t>
      </w:r>
    </w:p>
    <w:p w:rsidR="007D0F4D" w:rsidRPr="007D0F4D" w:rsidRDefault="007D0F4D" w:rsidP="007D0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shd w:val="clear" w:color="auto" w:fill="FFFFFF"/>
          <w:lang w:eastAsia="ru-RU"/>
        </w:rPr>
        <w:lastRenderedPageBreak/>
        <w:t>﻿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2282190" cy="3808730"/>
            <wp:effectExtent l="19050" t="0" r="3810" b="0"/>
            <wp:docPr id="7" name="Рисунок 7" descr="NavigationView t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vigationView tin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Так как наличие шторки не совсем очевидно, можно при первом запуске показать шторку в раскрытом состоянии. Далее можно запомнить состояние шторки при первом запуске в настройках, чтобы во второй раз выводить её уже в закрытом состоянии. Можете самостоятельно реализовать эту возможность.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// 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п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оказываем в открытом состоянии в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onCreate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()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drawer.openDrawer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GravityCompat.START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);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Напоследок покажу превращение значка гамбургера в стрелку в явном виде, как и обещал в начале статьи. Напомню, что по рекомендации </w:t>
      </w:r>
      <w:proofErr w:type="spellStart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Material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</w:t>
      </w:r>
      <w:proofErr w:type="spellStart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Design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шторка должна закрывать всю область экрана. Но если вы хотите поместить шторку под заголовком, то следует немного поправить разметку. Откроем файл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app_bar_main.xml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вырежем из него небольшой кусок. Затем в файле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activity_main.xml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добавим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LinearLayout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 качестве корневого контейнера и вставим скопированный ранее кусок кода.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version="1.0" encoding="utf-8"?&gt;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LinearLayout</w:t>
      </w:r>
      <w:proofErr w:type="spellEnd"/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xmlns:android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="http://schemas.android.com/apk/res/android"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xmlns:app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="http://schemas.android.com/apk/res-auto"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orientation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="vertical"&gt;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   &lt;</w:t>
      </w:r>
      <w:proofErr w:type="spell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android.support.design.widget.AppBarLayout</w:t>
      </w:r>
      <w:proofErr w:type="spellEnd"/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layout_height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wrap_content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layout_width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       </w:t>
      </w:r>
      <w:proofErr w:type="spell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android:theme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="@style/</w:t>
      </w:r>
      <w:proofErr w:type="spell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AppTheme.AppBarOverlay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"&gt;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       &lt;android.support.v7.widget.Toolbar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           </w:t>
      </w:r>
      <w:proofErr w:type="spell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android:id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="@+id/toolbar"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layout_width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layout_height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="?</w:t>
      </w:r>
      <w:proofErr w:type="spell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attr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actionBarSize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background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="?</w:t>
      </w:r>
      <w:proofErr w:type="spell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attr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colorPrimary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           </w:t>
      </w:r>
      <w:proofErr w:type="spell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app:popupTheme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="@style/</w:t>
      </w:r>
      <w:proofErr w:type="spell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AppTheme.PopupOverlay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"/&gt;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   &lt;/</w:t>
      </w:r>
      <w:proofErr w:type="spell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android.support.design.widget.AppBarLayout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&lt;android.support.v4.widget.DrawerLayout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drawer_layout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xmlns:android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="http://schemas.android.com/apk/res/android"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xmlns:tools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="http://schemas.android.com/tools"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android:fitsSystemWindows=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true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tools:openDrawer=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start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&lt;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include</w:t>
      </w:r>
      <w:proofErr w:type="spellEnd"/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layout=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app_bar_main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"/&gt;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&lt;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android.support.design.widget.NavigationView</w:t>
      </w:r>
      <w:proofErr w:type="spellEnd"/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nav_view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layout_gravity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="start"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fitsSystemWindows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="true"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app:headerLayout=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nav_header_main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app:menu=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menu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activity_main_drawer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"/&gt;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&lt;/android.support.v4.widget.DrawerLayout&gt;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&lt;/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LinearLayout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&gt;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Смотрим на значок.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Сама анимация значка зависит от переменной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toggle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(объект класса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ActionBarDrawerToggle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). Если вы её уберёте, то никакого значка в заголовке приложения не будет.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Можно поменять цвет значка гамбургера. Откроем файл стилей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res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/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values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/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styles.xml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добавим: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&lt;!--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Base application theme. --&gt;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&lt;style name="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AppTheme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 parent="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Theme.AppCompat.Light.DarkActionBar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item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name="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drawerArrowStyle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"&gt;@style/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DrawerArrowStyle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&lt;/item&gt;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&lt;/style&gt;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&lt;style name="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DrawerArrowStyle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 parent="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Widget.AppCompat.DrawerArrowToggle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&lt;item name="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spinBars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"&gt;true&lt;/item&gt;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item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name="color"&gt;@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android:color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/white&lt;/item&gt;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&lt;/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style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&gt;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Элемент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spinBars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со значением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true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позволяет использовать анимацию. В противном случае значок будет статичным.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7D0F4D">
        <w:rPr>
          <w:rFonts w:ascii="Segoe UI" w:eastAsia="Times New Roman" w:hAnsi="Segoe UI" w:cs="Segoe UI"/>
          <w:sz w:val="36"/>
          <w:szCs w:val="36"/>
          <w:lang w:eastAsia="ru-RU"/>
        </w:rPr>
        <w:t>Навигация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шаблоне присутствует метод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onNavigationItemSelected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 с </w:t>
      </w:r>
      <w:proofErr w:type="spellStart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аннотацией</w:t>
      </w:r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@SuppressWarnings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("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StatementWithEmptyBody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")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(Оператор с пустым телом). Нам нужно добавить свой код для навигации, который должен реагировать на нажатия в меню шторки. Нам понадобятся фрагменты. Для примера создадим первый фрагмент.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package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ru.alexanderklimov.navigationdrawerdemo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android.os.Bundle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android.support.v4.app.Fragment;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android.view.LayoutInflater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android.view.View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import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android.view.ViewGroup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class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FirstFragment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extends Fragment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Override</w:t>
      </w:r>
      <w:proofErr w:type="spellEnd"/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View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onCreateView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LayoutInflater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inflater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,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ViewGroup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container,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             Bundle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return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inflater.inflate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R.layout.fragment_first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, container, false);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Разметка для первой активности.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&lt;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RelativeLayout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xmlns:android=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"http://schemas.android.com/apk/res/android"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android:background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android:color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holo_green_dark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&lt;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TextView</w:t>
      </w:r>
      <w:proofErr w:type="spellEnd"/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="@+id/textView3"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android:layout_centerHorizontal=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true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layout_centerVertical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="true"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text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="First Fragment"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textAppearance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="?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android:attr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textAppearanceLarge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"/&gt;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&lt;/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RelativeLayout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&gt;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 такому же образу создайте второй фрагмент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SecondFragment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т.д.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Определим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RelativeLayout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 файле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content_main.xml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 качестве контейнера.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&lt;?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xml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version=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"1.0"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encoding=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"utf-8"?&gt;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&lt;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RelativeLayout</w:t>
      </w:r>
      <w:proofErr w:type="spellEnd"/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xmlns:android=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"http://schemas.android.com/apk/res/android"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xmlns:app=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"http://schemas.android.com/apk/res-auto"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xmlns:tools=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"http://schemas.android.com/tools"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android:id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="@+id/container"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android:paddingBottom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dimen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activity_vertical_margin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android:paddingLeft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dimen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activity_horizontal_margin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android:paddingRight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dimen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activity_horizontal_margin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android:paddingTop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dimen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activity_vertical_margin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app:layout_behavior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="@string/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appbar_scrolling_view_behavior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tools: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context="ru.alexanderklimov.navigationdrawerdemo.MainActivity"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tools:showIn=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app_bar_main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&lt;!--&lt;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TextView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--&gt;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&lt;!--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:layout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_width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"--&gt;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&lt;!--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:layout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_height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"--&gt;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&lt;!--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:text</w:t>
      </w:r>
      <w:proofErr w:type="spellEnd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="Hello World!"/&gt;--&gt;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RelativeLayout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&gt;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Теперь можем написать недостающий код для навигации по фрагментам в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MainActivity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SuppressWarnings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("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StatementWithEmptyBody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")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Override</w:t>
      </w:r>
      <w:proofErr w:type="spellEnd"/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boolean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onNavigationItemSelected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MenuItem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item)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// Создадим новый фрагмент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Fragment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fragment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null;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Class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fragmentClass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null;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// Handle navigation view item clicks here.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int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=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item.getItemId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();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if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(id ==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R.id.nav_camera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// Handle the camera action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fragmentClass</w:t>
      </w:r>
      <w:proofErr w:type="spellEnd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FirstFragment.class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 else if (id ==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R.id.nav_gallery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fragmentClass</w:t>
      </w:r>
      <w:proofErr w:type="spellEnd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SecondFragment.class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 else if (id ==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R.id.nav_slideshow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 else if (id ==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R.id.nav_manage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 else if (id ==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R.id.nav_share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 else if (id ==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R.id.nav_send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try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fragment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(Fragment)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fragmentClass.newInstance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 catch (Exception e) {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e.printStackTrace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// </w:t>
      </w: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Вставляем</w:t>
      </w: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фрагмент</w:t>
      </w: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, </w:t>
      </w: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заменяя</w:t>
      </w: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текущий</w:t>
      </w: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фрагмент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FragmentManager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fragmentManager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getSupportFragmentManager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fragmentManager.beginTransaction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).replace(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R.id.container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, fragment).commit();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// Выделяем выбранный пункт меню в шторке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item.setChecked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true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// Выводим выбранный пункт в заголовке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setTitle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item.getTitle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());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DrawerLayout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drawer = (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DrawerLayout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R.id.drawer_layout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drawer.closeDrawer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GravityCompat.START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return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true;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7D0F4D">
        <w:rPr>
          <w:rFonts w:ascii="Segoe UI" w:eastAsia="Times New Roman" w:hAnsi="Segoe UI" w:cs="Segoe UI"/>
          <w:sz w:val="36"/>
          <w:szCs w:val="36"/>
          <w:lang w:eastAsia="ru-RU"/>
        </w:rPr>
        <w:t>Добавление собственных компонентов в меню шторки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версии 23.1.0 появилась возможность добавлять дополнительные компоненты в меню шторки. Создадим новый файл разметки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nav_header_switch.xml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version="1.0" encoding="utf-8"?&gt;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LinearLayout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xmlns:android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="http://schemas.android.com/apk/res/android"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orientation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="horizontal"&gt;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&lt;android.support.v7.widget.SwitchCompat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text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Сытые</w:t>
      </w: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коты</w:t>
      </w: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"/&gt;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LinearLayout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&gt;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Связываем разметку с новым элементом меню.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&lt;item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nav_switch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app:actionLayout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="@layout/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nav_header_switch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android:title=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""/&gt;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Атрибут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android:title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я оставил пустым, так как текст уже задан в разметке. Вы можете задать свой те</w:t>
      </w:r>
      <w:proofErr w:type="gramStart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кст зд</w:t>
      </w:r>
      <w:proofErr w:type="gram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есь.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2138680" cy="3808730"/>
            <wp:effectExtent l="19050" t="0" r="0" b="0"/>
            <wp:docPr id="8" name="Рисунок 8" descr="http://developer.alexanderklimov.ru/android/images/navigationdrawe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eveloper.alexanderklimov.ru/android/images/navigationdrawer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7D0F4D">
        <w:rPr>
          <w:rFonts w:ascii="Segoe UI" w:eastAsia="Times New Roman" w:hAnsi="Segoe UI" w:cs="Segoe UI"/>
          <w:sz w:val="36"/>
          <w:szCs w:val="36"/>
          <w:lang w:eastAsia="ru-RU"/>
        </w:rPr>
        <w:t>Добавляем счётчик в меню шторки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Откройте файл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res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/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menu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/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activity_main_drawer.xml</w:t>
      </w:r>
      <w:proofErr w:type="spellEnd"/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добавьте атрибут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app:actionViewClass=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android.widget.TextView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"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ко второму и третьему элементу меню из шаблона. Теперь эти элементы будут связаны с текстовыми метками.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&lt;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item</w:t>
      </w:r>
      <w:proofErr w:type="spellEnd"/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android:id=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"@+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nav_gallery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android:icon=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drawable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ic_menu_gallery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app:</w:t>
      </w:r>
      <w:proofErr w:type="gram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actionViewClass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android.widget.TextView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title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="Gallery"/&gt;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&lt;item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nav_slideshow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android:icon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drawable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ic_menu_slideshow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app:</w:t>
      </w:r>
      <w:proofErr w:type="gram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actionViewClass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="</w:t>
      </w:r>
      <w:proofErr w:type="spellStart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android.widget.TextView</w:t>
      </w:r>
      <w:proofErr w:type="spellEnd"/>
      <w:r w:rsidRPr="007D0F4D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"</w:t>
      </w:r>
    </w:p>
    <w:p w:rsidR="007D0F4D" w:rsidRPr="007D0F4D" w:rsidRDefault="007D0F4D" w:rsidP="007D0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android:title=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Slideshow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"/&gt;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Объявим текстовые метки и инициализируем их в методе </w:t>
      </w:r>
      <w:proofErr w:type="spellStart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onCreate</w:t>
      </w:r>
      <w:proofErr w:type="spellEnd"/>
      <w:r w:rsidRPr="007D0F4D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В отдельном методе будем управлять их свойствами.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mSlideshowTextView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mGalleryTextView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@Override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protected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onCreate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(Bundle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super.onCreate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...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mGalleryTextView</w:t>
      </w:r>
      <w:proofErr w:type="spellEnd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MenuItemCompat.getActionView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navigationView.getMenu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().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findItem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R.id.nav_gallery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));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mSlideshowTextView</w:t>
      </w:r>
      <w:proofErr w:type="spellEnd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MenuItemCompat.getActionView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navigationView.getMenu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().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findItem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R.id.nav_slideshow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));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// метод для счетчиков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initializeCountDrawer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();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initializeCountDrawer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() {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mGalleryTextView.setGravity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Gravity.CENTER_VERTICAL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mGalleryTextView.setTypeface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null,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Typeface.BOLD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mGalleryTextView.setTextColor(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getResources().getColor(R.color.colorAccent));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mGalleryTextView.setText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"99+");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mSlideshowTextView.setGravity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Gravity.CENTER_VERTICAL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mSlideshowTextView.setTypeface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null,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Typeface.BOLD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mSlideshowTextView.setTextColor(</w:t>
      </w:r>
      <w:proofErr w:type="gramEnd"/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>getResources().getColor(R.color.colorAccent));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mSlideshowTextView.setText</w:t>
      </w:r>
      <w:proofErr w:type="spellEnd"/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("7");</w:t>
      </w:r>
    </w:p>
    <w:p w:rsidR="007D0F4D" w:rsidRPr="007D0F4D" w:rsidRDefault="007D0F4D" w:rsidP="007D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7D0F4D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2138680" cy="3808730"/>
            <wp:effectExtent l="19050" t="0" r="0" b="0"/>
            <wp:docPr id="9" name="Рисунок 9" descr="Счетчик в Navigation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четчик в NavigationView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F4D" w:rsidRPr="007D0F4D" w:rsidRDefault="007D0F4D" w:rsidP="007D0F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7D0F4D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Вы можете переделать метод под себя, чтобы динамически изменять показания счётчика.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929F2"/>
    <w:multiLevelType w:val="multilevel"/>
    <w:tmpl w:val="578E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D0F4D"/>
    <w:rsid w:val="000D4BE9"/>
    <w:rsid w:val="000E363F"/>
    <w:rsid w:val="000F21AE"/>
    <w:rsid w:val="0019211A"/>
    <w:rsid w:val="001D565C"/>
    <w:rsid w:val="001E07DC"/>
    <w:rsid w:val="00273001"/>
    <w:rsid w:val="00291124"/>
    <w:rsid w:val="002C099F"/>
    <w:rsid w:val="002F1272"/>
    <w:rsid w:val="00310B32"/>
    <w:rsid w:val="003543F9"/>
    <w:rsid w:val="00396F78"/>
    <w:rsid w:val="004B2395"/>
    <w:rsid w:val="004F73EB"/>
    <w:rsid w:val="00541A0A"/>
    <w:rsid w:val="005917FE"/>
    <w:rsid w:val="005E659B"/>
    <w:rsid w:val="006130B8"/>
    <w:rsid w:val="00681925"/>
    <w:rsid w:val="006E27F7"/>
    <w:rsid w:val="00706DA6"/>
    <w:rsid w:val="00754D01"/>
    <w:rsid w:val="007C7FDA"/>
    <w:rsid w:val="007D04C9"/>
    <w:rsid w:val="007D0F4D"/>
    <w:rsid w:val="007F0DEC"/>
    <w:rsid w:val="00873015"/>
    <w:rsid w:val="00875E77"/>
    <w:rsid w:val="00886BFF"/>
    <w:rsid w:val="00900D96"/>
    <w:rsid w:val="0095145D"/>
    <w:rsid w:val="00962518"/>
    <w:rsid w:val="00967292"/>
    <w:rsid w:val="009D1F7C"/>
    <w:rsid w:val="009E51EC"/>
    <w:rsid w:val="009E70F3"/>
    <w:rsid w:val="00A00634"/>
    <w:rsid w:val="00A6615C"/>
    <w:rsid w:val="00AC3F84"/>
    <w:rsid w:val="00AE6E95"/>
    <w:rsid w:val="00AF6B70"/>
    <w:rsid w:val="00B301D9"/>
    <w:rsid w:val="00B51C85"/>
    <w:rsid w:val="00BB261C"/>
    <w:rsid w:val="00BD7F0F"/>
    <w:rsid w:val="00C112E9"/>
    <w:rsid w:val="00C214D7"/>
    <w:rsid w:val="00C352B5"/>
    <w:rsid w:val="00C74845"/>
    <w:rsid w:val="00C808D6"/>
    <w:rsid w:val="00C9696C"/>
    <w:rsid w:val="00CD6115"/>
    <w:rsid w:val="00D1398F"/>
    <w:rsid w:val="00D37A4D"/>
    <w:rsid w:val="00D40502"/>
    <w:rsid w:val="00E047D8"/>
    <w:rsid w:val="00E1429E"/>
    <w:rsid w:val="00E77E1A"/>
    <w:rsid w:val="00E952FF"/>
    <w:rsid w:val="00EC571E"/>
    <w:rsid w:val="00ED308A"/>
    <w:rsid w:val="00F3345A"/>
    <w:rsid w:val="00F65F18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7D0F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D0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F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D0F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D0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7D0F4D"/>
  </w:style>
  <w:style w:type="character" w:styleId="a4">
    <w:name w:val="Hyperlink"/>
    <w:basedOn w:val="a0"/>
    <w:uiPriority w:val="99"/>
    <w:semiHidden/>
    <w:unhideWhenUsed/>
    <w:rsid w:val="007D0F4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0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0F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D0F4D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D0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0F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3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android-support-design.php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3677</Words>
  <Characters>20963</Characters>
  <Application>Microsoft Office Word</Application>
  <DocSecurity>0</DocSecurity>
  <Lines>174</Lines>
  <Paragraphs>49</Paragraphs>
  <ScaleCrop>false</ScaleCrop>
  <Company>Microsoft</Company>
  <LinksUpToDate>false</LinksUpToDate>
  <CharactersWithSpaces>24591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2018-07-19T03:55:00Z</dcterms:created>
  <dcterms:modified xsi:type="dcterms:W3CDTF">2018-07-19T03:59:00Z</dcterms:modified>
</cp:coreProperties>
</file>