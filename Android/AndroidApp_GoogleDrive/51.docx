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265" w:rsidRPr="00723265" w:rsidRDefault="00723265" w:rsidP="00723265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ru-RU"/>
        </w:rPr>
      </w:pPr>
      <w:r w:rsidRPr="00723265">
        <w:rPr>
          <w:rFonts w:ascii="Segoe UI" w:eastAsia="Times New Roman" w:hAnsi="Segoe UI" w:cs="Segoe UI"/>
          <w:kern w:val="36"/>
          <w:sz w:val="48"/>
          <w:szCs w:val="48"/>
          <w:lang w:eastAsia="ru-RU"/>
        </w:rPr>
        <w:t>ListActivity - создаём прокручиваемый список</w:t>
      </w:r>
    </w:p>
    <w:p w:rsidR="00723265" w:rsidRPr="00723265" w:rsidRDefault="00723265" w:rsidP="00723265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723265">
        <w:rPr>
          <w:rFonts w:ascii="Segoe UI" w:eastAsia="Times New Roman" w:hAnsi="Segoe UI" w:cs="Segoe UI"/>
          <w:sz w:val="36"/>
          <w:szCs w:val="36"/>
          <w:lang w:eastAsia="ru-RU"/>
        </w:rPr>
        <w:t>Список за пять минут</w:t>
      </w:r>
    </w:p>
    <w:p w:rsidR="00723265" w:rsidRPr="00723265" w:rsidRDefault="00723265" w:rsidP="0072326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Очень часто экран приложения состоит из обычного прокручиваемого списка. Например, это может быть список контактов, дни месяца, ассортимент товара, технические характеристики модели и так далее. Android позволяет создать такой список за пару минут.</w:t>
      </w:r>
    </w:p>
    <w:p w:rsidR="00723265" w:rsidRPr="00723265" w:rsidRDefault="00723265" w:rsidP="0072326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 предыдущих примерах мы встречали в коде строчку </w:t>
      </w:r>
      <w:r w:rsidRPr="0072326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public class HelloWorld extends Activity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что означало наследование от специального класса </w:t>
      </w:r>
      <w:r w:rsidRPr="0072326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Activity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или производных классов, например, </w:t>
      </w:r>
      <w:r w:rsidRPr="0072326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AppCompatActivity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Существует ещё один специальный класс </w:t>
      </w:r>
      <w:r w:rsidRPr="0072326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ListActivity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специально разработанный для списков.</w:t>
      </w:r>
    </w:p>
    <w:p w:rsidR="00723265" w:rsidRPr="00723265" w:rsidRDefault="00723265" w:rsidP="0072326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Сейчас данный тип активности устарел, так как не слишком удобен для планшетов. Теперь предпочтительнее использовать </w:t>
      </w:r>
      <w:r w:rsidRPr="0072326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ListFragment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Но в основе всё равно лежит компонент </w:t>
      </w:r>
      <w:r w:rsidRPr="0072326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ListView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и базовые приёмы работы не изменились. Изучив данный пример, вы без труда разберётесь и с другими формами отображения списков.</w:t>
      </w:r>
    </w:p>
    <w:p w:rsidR="00723265" w:rsidRPr="00723265" w:rsidRDefault="00723265" w:rsidP="00723265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723265">
        <w:rPr>
          <w:rFonts w:ascii="Segoe UI" w:eastAsia="Times New Roman" w:hAnsi="Segoe UI" w:cs="Segoe UI"/>
          <w:sz w:val="27"/>
          <w:szCs w:val="27"/>
          <w:lang w:eastAsia="ru-RU"/>
        </w:rPr>
        <w:t>Шаг первый</w:t>
      </w:r>
    </w:p>
    <w:p w:rsidR="00723265" w:rsidRPr="00723265" w:rsidRDefault="00723265" w:rsidP="0072326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Создадим новый стандартный проект. Мы знаем, что в проекте есть файл </w:t>
      </w:r>
      <w:r w:rsidRPr="0072326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activity_main.xml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отвечающий за разметку элементов на экране. Класс </w:t>
      </w:r>
      <w:r w:rsidRPr="0072326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ListActivity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разработан таким образом, что на экране есть только прокручиваемый список и ему не нужна дополнительная разметка. Поэтому набираемся смелости, выбираем в папке </w:t>
      </w:r>
      <w:r w:rsidRPr="0072326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res/layout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файл </w:t>
      </w:r>
      <w:r w:rsidRPr="0072326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activity_main.xml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и удаляем его.</w:t>
      </w:r>
    </w:p>
    <w:p w:rsidR="00723265" w:rsidRPr="00723265" w:rsidRDefault="00723265" w:rsidP="00723265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723265">
        <w:rPr>
          <w:rFonts w:ascii="Segoe UI" w:eastAsia="Times New Roman" w:hAnsi="Segoe UI" w:cs="Segoe UI"/>
          <w:sz w:val="27"/>
          <w:szCs w:val="27"/>
          <w:lang w:eastAsia="ru-RU"/>
        </w:rPr>
        <w:t>Шаг второй</w:t>
      </w:r>
    </w:p>
    <w:p w:rsidR="00723265" w:rsidRPr="00723265" w:rsidRDefault="00723265" w:rsidP="0072326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Всё пропало! Теперь ничего не запустится! Don't panic! Открываем java-файл и видим, что студия ругается на строчку </w:t>
      </w:r>
      <w:r w:rsidRPr="0072326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setContentView(R.layout.activity_main);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что вполне объяснимо. Мы ведь только что сами удалили файл разметки. Ещё раз набираемся смелости и удаляем эту строчку, она там тоже больше не нужна.</w:t>
      </w:r>
    </w:p>
    <w:p w:rsidR="00723265" w:rsidRPr="00723265" w:rsidRDefault="00723265" w:rsidP="00723265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723265">
        <w:rPr>
          <w:rFonts w:ascii="Segoe UI" w:eastAsia="Times New Roman" w:hAnsi="Segoe UI" w:cs="Segoe UI"/>
          <w:sz w:val="27"/>
          <w:szCs w:val="27"/>
          <w:lang w:eastAsia="ru-RU"/>
        </w:rPr>
        <w:t>Шаг третий</w:t>
      </w:r>
    </w:p>
    <w:p w:rsidR="00723265" w:rsidRPr="00723265" w:rsidRDefault="00723265" w:rsidP="0072326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Теперь нужно поставить Android в известность, что мы собираемся использовать экран со списком, поэтому меняем в строчке </w:t>
      </w:r>
      <w:r w:rsidRPr="0072326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public class ВашеНазваниеActivity extends AppCompatActivity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слово </w:t>
      </w:r>
      <w:r w:rsidRPr="0072326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AppCompatActivity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(или </w:t>
      </w:r>
      <w:r w:rsidRPr="0072326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Activity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) на </w:t>
      </w:r>
      <w:r w:rsidRPr="0072326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ListActivity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Если набирать вручную, то студия автоматически импортирует нужный класс.</w:t>
      </w:r>
    </w:p>
    <w:p w:rsidR="00723265" w:rsidRPr="00723265" w:rsidRDefault="00723265" w:rsidP="0072326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 результате в секции </w:t>
      </w:r>
      <w:r w:rsidRPr="0072326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import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нашего файла появится новая строка. Там же мы увидим строку, которую можно безболезненно удалить: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eastAsia="ru-RU"/>
        </w:rPr>
        <w:t>import android.app.ListActivity;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>import android.app.Activity;</w:t>
      </w:r>
    </w:p>
    <w:p w:rsidR="00723265" w:rsidRPr="00723265" w:rsidRDefault="00723265" w:rsidP="00723265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US" w:eastAsia="ru-RU"/>
        </w:rPr>
      </w:pPr>
      <w:r w:rsidRPr="00723265">
        <w:rPr>
          <w:rFonts w:ascii="Segoe UI" w:eastAsia="Times New Roman" w:hAnsi="Segoe UI" w:cs="Segoe UI"/>
          <w:sz w:val="27"/>
          <w:szCs w:val="27"/>
          <w:lang w:eastAsia="ru-RU"/>
        </w:rPr>
        <w:t>Шаг</w:t>
      </w:r>
      <w:r w:rsidRPr="00723265">
        <w:rPr>
          <w:rFonts w:ascii="Segoe UI" w:eastAsia="Times New Roman" w:hAnsi="Segoe UI" w:cs="Segoe UI"/>
          <w:sz w:val="27"/>
          <w:szCs w:val="27"/>
          <w:lang w:val="en-US" w:eastAsia="ru-RU"/>
        </w:rPr>
        <w:t xml:space="preserve"> </w:t>
      </w:r>
      <w:r w:rsidRPr="00723265">
        <w:rPr>
          <w:rFonts w:ascii="Segoe UI" w:eastAsia="Times New Roman" w:hAnsi="Segoe UI" w:cs="Segoe UI"/>
          <w:sz w:val="27"/>
          <w:szCs w:val="27"/>
          <w:lang w:eastAsia="ru-RU"/>
        </w:rPr>
        <w:t>четвёртый</w:t>
      </w:r>
    </w:p>
    <w:p w:rsidR="00723265" w:rsidRPr="00723265" w:rsidRDefault="00723265" w:rsidP="0072326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lastRenderedPageBreak/>
        <w:t>Подготовительные работы закончены. Теперь пришло время подготовить данные для списка, чтобы отобразить их на экране. Создадим массив строк: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723265" w:rsidRPr="006F25A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F25A5">
        <w:rPr>
          <w:rFonts w:ascii="Consolas" w:eastAsia="Times New Roman" w:hAnsi="Consolas" w:cs="Courier New"/>
          <w:color w:val="212529"/>
          <w:sz w:val="20"/>
          <w:lang w:val="en-US" w:eastAsia="ru-RU"/>
        </w:rPr>
        <w:t>final String[] catNamesArray = new String[] { "</w:t>
      </w:r>
      <w:r w:rsidRPr="00723265">
        <w:rPr>
          <w:rFonts w:ascii="Consolas" w:eastAsia="Times New Roman" w:hAnsi="Consolas" w:cs="Courier New"/>
          <w:color w:val="212529"/>
          <w:sz w:val="20"/>
          <w:lang w:eastAsia="ru-RU"/>
        </w:rPr>
        <w:t>Рыжик</w:t>
      </w:r>
      <w:r w:rsidRPr="006F25A5">
        <w:rPr>
          <w:rFonts w:ascii="Consolas" w:eastAsia="Times New Roman" w:hAnsi="Consolas" w:cs="Courier New"/>
          <w:color w:val="212529"/>
          <w:sz w:val="20"/>
          <w:lang w:val="en-US" w:eastAsia="ru-RU"/>
        </w:rPr>
        <w:t>", "</w:t>
      </w:r>
      <w:r w:rsidRPr="00723265">
        <w:rPr>
          <w:rFonts w:ascii="Consolas" w:eastAsia="Times New Roman" w:hAnsi="Consolas" w:cs="Courier New"/>
          <w:color w:val="212529"/>
          <w:sz w:val="20"/>
          <w:lang w:eastAsia="ru-RU"/>
        </w:rPr>
        <w:t>Барсик</w:t>
      </w:r>
      <w:r w:rsidRPr="006F25A5">
        <w:rPr>
          <w:rFonts w:ascii="Consolas" w:eastAsia="Times New Roman" w:hAnsi="Consolas" w:cs="Courier New"/>
          <w:color w:val="212529"/>
          <w:sz w:val="20"/>
          <w:lang w:val="en-US" w:eastAsia="ru-RU"/>
        </w:rPr>
        <w:t>", "</w:t>
      </w:r>
      <w:r w:rsidRPr="00723265">
        <w:rPr>
          <w:rFonts w:ascii="Consolas" w:eastAsia="Times New Roman" w:hAnsi="Consolas" w:cs="Courier New"/>
          <w:color w:val="212529"/>
          <w:sz w:val="20"/>
          <w:lang w:eastAsia="ru-RU"/>
        </w:rPr>
        <w:t>Мурзик</w:t>
      </w:r>
      <w:r w:rsidRPr="006F25A5">
        <w:rPr>
          <w:rFonts w:ascii="Consolas" w:eastAsia="Times New Roman" w:hAnsi="Consolas" w:cs="Courier New"/>
          <w:color w:val="212529"/>
          <w:sz w:val="20"/>
          <w:lang w:val="en-US" w:eastAsia="ru-RU"/>
        </w:rPr>
        <w:t>",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F25A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F25A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723265">
        <w:rPr>
          <w:rFonts w:ascii="Consolas" w:eastAsia="Times New Roman" w:hAnsi="Consolas" w:cs="Courier New"/>
          <w:color w:val="212529"/>
          <w:sz w:val="20"/>
          <w:lang w:eastAsia="ru-RU"/>
        </w:rPr>
        <w:t>"Мурка", "Васька", "Томасина", "Бобик", "Кристина", "Пушок",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eastAsia="ru-RU"/>
        </w:rPr>
        <w:tab/>
      </w:r>
      <w:r w:rsidRPr="00723265">
        <w:rPr>
          <w:rFonts w:ascii="Consolas" w:eastAsia="Times New Roman" w:hAnsi="Consolas" w:cs="Courier New"/>
          <w:color w:val="212529"/>
          <w:sz w:val="20"/>
          <w:lang w:eastAsia="ru-RU"/>
        </w:rPr>
        <w:tab/>
        <w:t>"Дымка", "Кузя", "Китти", "Барбос", "Масяня", "Симба" };</w:t>
      </w:r>
    </w:p>
    <w:p w:rsidR="00723265" w:rsidRPr="00723265" w:rsidRDefault="00723265" w:rsidP="0072326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К слову сказать, вы можете создать массив строк в ресурсах, в этом случае вам будет проще редактировать список, не затрагивая код программы. Когда наберётесь опыта, то сами решите, какой вариант лучше.</w:t>
      </w:r>
    </w:p>
    <w:p w:rsidR="00723265" w:rsidRPr="00723265" w:rsidRDefault="00723265" w:rsidP="00723265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723265">
        <w:rPr>
          <w:rFonts w:ascii="Segoe UI" w:eastAsia="Times New Roman" w:hAnsi="Segoe UI" w:cs="Segoe UI"/>
          <w:sz w:val="27"/>
          <w:szCs w:val="27"/>
          <w:lang w:eastAsia="ru-RU"/>
        </w:rPr>
        <w:t>Шаг пятый</w:t>
      </w:r>
    </w:p>
    <w:p w:rsidR="00723265" w:rsidRPr="00723265" w:rsidRDefault="00723265" w:rsidP="0072326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А теперь начинается самое важное. У нас есть намерение создать экран со списком и сами слова для списка. Необходим некий посредник, который свяжет эти звенья в одно целое. Для подобных целей в Android существует понятие </w:t>
      </w:r>
      <w:r w:rsidRPr="00723265">
        <w:rPr>
          <w:rFonts w:ascii="Segoe UI" w:eastAsia="Times New Roman" w:hAnsi="Segoe UI" w:cs="Segoe UI"/>
          <w:i/>
          <w:iCs/>
          <w:color w:val="212529"/>
          <w:sz w:val="20"/>
          <w:szCs w:val="20"/>
          <w:lang w:eastAsia="ru-RU"/>
        </w:rPr>
        <w:t>адаптера данных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и его определение для работы с массивами строк выглядит так: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>new ArrayAdapter(Context context, int textViewResourceId, String[] objects)</w:t>
      </w:r>
    </w:p>
    <w:p w:rsidR="00723265" w:rsidRPr="00723265" w:rsidRDefault="00723265" w:rsidP="0072326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Адаптеру нужно от вас три вещи: </w:t>
      </w:r>
      <w:del w:id="0" w:author="Unknown">
        <w:r w:rsidRPr="00723265">
          <w:rPr>
            <w:rFonts w:ascii="Segoe UI" w:eastAsia="Times New Roman" w:hAnsi="Segoe UI" w:cs="Segoe UI"/>
            <w:color w:val="212529"/>
            <w:sz w:val="20"/>
            <w:szCs w:val="20"/>
            <w:lang w:eastAsia="ru-RU"/>
          </w:rPr>
          <w:delText>явки, пароли, деньги</w:delText>
        </w:r>
      </w:del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текущий контекст, идентификатор ресурса с разметкой для каждой строки, массив строк.</w:t>
      </w:r>
    </w:p>
    <w:p w:rsidR="00723265" w:rsidRPr="00723265" w:rsidRDefault="00723265" w:rsidP="0072326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</w:pP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Мы можем ему предложить </w:t>
      </w:r>
      <w:r w:rsidRPr="0072326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ListActivity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в качестве текущего контекста (можно использовать ключевое слово </w:t>
      </w:r>
      <w:r w:rsidRPr="0072326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this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), готовый системный идентификатор ресурса и созданный массив строк. А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выглядеть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это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будет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так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: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>private ArrayAdapter&lt;String&gt; mAdapter;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>@Override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>protected void onCreate(Bundle savedInstanceState) {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super.onCreate(savedInstanceState);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mAdapter = new ArrayAdapter&lt;&gt;(this,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android.R.layout.simple_list_item_1, catNamesArray);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723265" w:rsidRPr="00723265" w:rsidRDefault="00723265" w:rsidP="0072326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Обратите внимание на строчку </w:t>
      </w:r>
      <w:r w:rsidRPr="0072326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android.R.layout.simple_list_item_1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В ней уже содержится необходимая разметка для отдельного элемента списка, которая состоит из одного компонента </w:t>
      </w:r>
      <w:r w:rsidRPr="0072326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TextView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Если вас не устраивает системная разметка, то можете создать собственную разметку в xml-файле и подключить её. Об этом в следующий раз.</w:t>
      </w:r>
    </w:p>
    <w:p w:rsidR="00723265" w:rsidRPr="00723265" w:rsidRDefault="00723265" w:rsidP="00723265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723265">
        <w:rPr>
          <w:rFonts w:ascii="Segoe UI" w:eastAsia="Times New Roman" w:hAnsi="Segoe UI" w:cs="Segoe UI"/>
          <w:sz w:val="27"/>
          <w:szCs w:val="27"/>
          <w:lang w:eastAsia="ru-RU"/>
        </w:rPr>
        <w:t>Шаг шестой</w:t>
      </w:r>
    </w:p>
    <w:p w:rsidR="00723265" w:rsidRPr="00723265" w:rsidRDefault="00723265" w:rsidP="0072326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Осталось сделать заключительный штрих - подключить адаптер: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eastAsia="ru-RU"/>
        </w:rPr>
        <w:t>setListAdapter(mAdapter);</w:t>
      </w:r>
    </w:p>
    <w:p w:rsidR="00723265" w:rsidRPr="00723265" w:rsidRDefault="00723265" w:rsidP="0072326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Запускаем проект и любуемся своим списком. Он прекрасно прокручивается и каждый пункт подсвечивается при нажатии.</w:t>
      </w:r>
    </w:p>
    <w:p w:rsidR="00723265" w:rsidRPr="00723265" w:rsidRDefault="00723265" w:rsidP="0072326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0"/>
          <w:szCs w:val="20"/>
          <w:lang w:eastAsia="ru-RU"/>
        </w:rPr>
        <w:lastRenderedPageBreak/>
        <w:drawing>
          <wp:inline distT="0" distB="0" distL="0" distR="0">
            <wp:extent cx="2138680" cy="3808730"/>
            <wp:effectExtent l="19050" t="0" r="0" b="0"/>
            <wp:docPr id="1" name="Рисунок 1" descr="List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stActivity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265" w:rsidRPr="00723265" w:rsidRDefault="00723265" w:rsidP="00723265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723265">
        <w:rPr>
          <w:rFonts w:ascii="Segoe UI" w:eastAsia="Times New Roman" w:hAnsi="Segoe UI" w:cs="Segoe UI"/>
          <w:sz w:val="36"/>
          <w:szCs w:val="36"/>
          <w:lang w:eastAsia="ru-RU"/>
        </w:rPr>
        <w:t>Обработка нажатий</w:t>
      </w:r>
    </w:p>
    <w:p w:rsidR="00723265" w:rsidRPr="00723265" w:rsidRDefault="00723265" w:rsidP="0072326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Но пока приложение никак не реагирует на наши нажатия. Исправим ситуацию. Нам нужно знать, на каком пункте списка осуществляется нажатие. У </w:t>
      </w:r>
      <w:r w:rsidRPr="0072326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ListActivity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есть специальный метод для таких случаев - </w:t>
      </w:r>
      <w:r w:rsidRPr="0072326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onListItemClick()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Начинайте вводить первые символы названия метода и студия предложит вам подходящий вариант. Нажмите Enter на предложенном варианте и у вас появится заготовка.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>@Override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>protected void onListItemClick(ListView l, View v, int position, long id) {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super.onListItemClick(l, v, position, id);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723265" w:rsidRPr="00723265" w:rsidRDefault="00723265" w:rsidP="0072326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У метода четыре параметра. Самым интересным является третий параметр </w:t>
      </w:r>
      <w:r w:rsidRPr="0072326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position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который указывает на номер выбранного пункта списка.</w:t>
      </w:r>
    </w:p>
    <w:p w:rsidR="00723265" w:rsidRPr="00723265" w:rsidRDefault="00723265" w:rsidP="0072326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Осталось только прописать код для события - давайте выведем всплывающее сообщение, которое будет содержать позицию выбранного элемента списка.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>@Override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>protected void onListItemClick(ListView l, View v, int position, long id) {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super.onListItemClick(l, v, position, id);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Toast.makeText(getApplicationContext(),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"</w:t>
      </w:r>
      <w:r w:rsidRPr="00723265">
        <w:rPr>
          <w:rFonts w:ascii="Consolas" w:eastAsia="Times New Roman" w:hAnsi="Consolas" w:cs="Courier New"/>
          <w:color w:val="212529"/>
          <w:sz w:val="20"/>
          <w:lang w:eastAsia="ru-RU"/>
        </w:rPr>
        <w:t>Вы</w:t>
      </w: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723265">
        <w:rPr>
          <w:rFonts w:ascii="Consolas" w:eastAsia="Times New Roman" w:hAnsi="Consolas" w:cs="Courier New"/>
          <w:color w:val="212529"/>
          <w:sz w:val="20"/>
          <w:lang w:eastAsia="ru-RU"/>
        </w:rPr>
        <w:t>выбрали</w:t>
      </w: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" + (position + 1) + " </w:t>
      </w:r>
      <w:r w:rsidRPr="00723265">
        <w:rPr>
          <w:rFonts w:ascii="Consolas" w:eastAsia="Times New Roman" w:hAnsi="Consolas" w:cs="Courier New"/>
          <w:color w:val="212529"/>
          <w:sz w:val="20"/>
          <w:lang w:eastAsia="ru-RU"/>
        </w:rPr>
        <w:t>элемент</w:t>
      </w: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>", Toast.LENGTH_SHORT).show();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723265" w:rsidRPr="00723265" w:rsidRDefault="00723265" w:rsidP="0072326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Отсчёт позиций идёт с нуля, поэтому я прибавляю единицу к номеру позиции, чтобы получить информацию в привычном виде.</w:t>
      </w:r>
    </w:p>
    <w:p w:rsidR="00723265" w:rsidRPr="00723265" w:rsidRDefault="00723265" w:rsidP="0072326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</w:pP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lastRenderedPageBreak/>
        <w:t>Замурчательно. Но хочется узнать не номер выбранного пункта, а сам текст. У списка </w:t>
      </w:r>
      <w:r w:rsidRPr="0072326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ListView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есть специальный метод </w:t>
      </w:r>
      <w:r w:rsidRPr="0072326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getItemAtPosition(position)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возвращающий объект для заданной позиции. Перепишем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код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.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>Toast.makeText(getApplicationContext(),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"</w:t>
      </w:r>
      <w:r w:rsidRPr="00723265">
        <w:rPr>
          <w:rFonts w:ascii="Consolas" w:eastAsia="Times New Roman" w:hAnsi="Consolas" w:cs="Courier New"/>
          <w:color w:val="212529"/>
          <w:sz w:val="20"/>
          <w:lang w:eastAsia="ru-RU"/>
        </w:rPr>
        <w:t>Вы</w:t>
      </w: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723265">
        <w:rPr>
          <w:rFonts w:ascii="Consolas" w:eastAsia="Times New Roman" w:hAnsi="Consolas" w:cs="Courier New"/>
          <w:color w:val="212529"/>
          <w:sz w:val="20"/>
          <w:lang w:eastAsia="ru-RU"/>
        </w:rPr>
        <w:t>выбрали</w:t>
      </w: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" + l.getItemAtPosition(position).toString(), Toast.LENGTH_SHORT).show();</w:t>
      </w:r>
    </w:p>
    <w:p w:rsidR="00723265" w:rsidRPr="00723265" w:rsidRDefault="00723265" w:rsidP="0072326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 данном случае мы используем первый параметр </w:t>
      </w:r>
      <w:r w:rsidRPr="0072326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l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который отвечает за родительский компонент </w:t>
      </w:r>
      <w:r w:rsidRPr="0072326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ListView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Возвращаемый объект нужно преобразовать в строку.</w:t>
      </w:r>
    </w:p>
    <w:p w:rsidR="00723265" w:rsidRPr="00723265" w:rsidRDefault="00723265" w:rsidP="0072326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 тех методах, у которых нет в параметрах ссылки на </w:t>
      </w:r>
      <w:r w:rsidRPr="0072326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ListView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мы можем получить доступ к списку через метод активности </w:t>
      </w:r>
      <w:r w:rsidRPr="0072326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getListView()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723265" w:rsidRPr="00723265" w:rsidRDefault="00723265" w:rsidP="0072326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Запускаем программу и начинаем щёлкать по любой позиции списка - мы получим соответствующее сообщение. Вы можете использовать свой код - вызывать новое окно, проигрывать музыку и т.д.</w:t>
      </w:r>
    </w:p>
    <w:p w:rsidR="00723265" w:rsidRPr="00723265" w:rsidRDefault="00723265" w:rsidP="00723265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723265">
        <w:rPr>
          <w:rFonts w:ascii="Segoe UI" w:eastAsia="Times New Roman" w:hAnsi="Segoe UI" w:cs="Segoe UI"/>
          <w:sz w:val="36"/>
          <w:szCs w:val="36"/>
          <w:lang w:eastAsia="ru-RU"/>
        </w:rPr>
        <w:t>Долгое нажатие и удаление элемента списка</w:t>
      </w:r>
    </w:p>
    <w:p w:rsidR="00723265" w:rsidRPr="00723265" w:rsidRDefault="00723265" w:rsidP="0072326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Расширим возможности списка и научимся обрабатывать долгие нажатия, а также удалять некоторые элементы списка.</w:t>
      </w:r>
    </w:p>
    <w:p w:rsidR="00723265" w:rsidRPr="00723265" w:rsidRDefault="00723265" w:rsidP="0072326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Для долгого нажатия существует интерфейс </w:t>
      </w:r>
      <w:r w:rsidRPr="0072326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OnItemLongClickListener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с методом </w:t>
      </w:r>
      <w:r w:rsidRPr="0072326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onItemLongClick()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возвращающим значение. Так как мы собираемся обрабатывать долгие нажатия, то строчку </w:t>
      </w:r>
      <w:r w:rsidRPr="0072326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return false;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необходимо заменить на </w:t>
      </w:r>
      <w:r w:rsidRPr="0072326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return true;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723265" w:rsidRPr="00723265" w:rsidRDefault="00723265" w:rsidP="0072326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Добавляем интерфейс в активность, вручную вводя текст </w:t>
      </w:r>
      <w:r w:rsidRPr="0072326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implements OnItem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студия предложит подсказку и поможет создать нужный метод для данного интерфейса.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 class MainActivity extends ListActivity implements AdapterView.OnItemLongClickListener {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@Override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public boolean onItemLongClick(AdapterView&lt;?&gt; parent, View view, int position, long id) {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r w:rsidRPr="00723265">
        <w:rPr>
          <w:rFonts w:ascii="Consolas" w:eastAsia="Times New Roman" w:hAnsi="Consolas" w:cs="Courier New"/>
          <w:color w:val="212529"/>
          <w:sz w:val="20"/>
          <w:lang w:eastAsia="ru-RU"/>
        </w:rPr>
        <w:t>return true;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}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723265" w:rsidRPr="00723265" w:rsidRDefault="00723265" w:rsidP="0072326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</w:pP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Далее внесём небольшое изменение в адаптер данных. Сам по себе массив строк является неизменяемым, и чтобы мы могли удалять пункты из списка, необходимо сконвертировать его в специальный объект </w:t>
      </w:r>
      <w:r w:rsidRPr="0072326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ArrayList&lt;String&gt;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который является изменяемым, а уже новый объект отдадим адаптеру. Объявим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новую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переменную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.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>private ArrayList&lt;String&gt; catNamesList = new ArrayList&lt;&gt;(Arrays.asList(catNamesArray));</w:t>
      </w:r>
    </w:p>
    <w:p w:rsidR="00723265" w:rsidRPr="00723265" w:rsidRDefault="00723265" w:rsidP="0072326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</w:pP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Подключаем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к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адаптеру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.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>mAdapter = new ArrayAdapter&lt;&gt;(this,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android.R.layout.simple_list_item_1, catNamesList); //</w:t>
      </w:r>
      <w:r w:rsidRPr="00723265">
        <w:rPr>
          <w:rFonts w:ascii="Consolas" w:eastAsia="Times New Roman" w:hAnsi="Consolas" w:cs="Courier New"/>
          <w:color w:val="212529"/>
          <w:sz w:val="20"/>
          <w:lang w:eastAsia="ru-RU"/>
        </w:rPr>
        <w:t>вместо</w:t>
      </w: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catNamesArray </w:t>
      </w:r>
      <w:r w:rsidRPr="00723265">
        <w:rPr>
          <w:rFonts w:ascii="Consolas" w:eastAsia="Times New Roman" w:hAnsi="Consolas" w:cs="Courier New"/>
          <w:color w:val="212529"/>
          <w:sz w:val="20"/>
          <w:lang w:eastAsia="ru-RU"/>
        </w:rPr>
        <w:t>стало</w:t>
      </w: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catNamesList</w:t>
      </w:r>
    </w:p>
    <w:p w:rsidR="00723265" w:rsidRPr="00723265" w:rsidRDefault="00723265" w:rsidP="0072326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Далее прописываем необходимый код для удаления выбранного пункта меню и запускаем программу. Прокручивая список, с удивлением замечаем, что среди кошачьих имён затесался 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lastRenderedPageBreak/>
        <w:t>какой-то сраный пёсик Бобик. Пробуем удалить его. Получилось! Теперь наш список выглядит правильно.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eastAsia="ru-RU"/>
        </w:rPr>
        <w:t>@Override</w:t>
      </w:r>
    </w:p>
    <w:p w:rsidR="00723265" w:rsidRPr="006F25A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F25A5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 boolean onItemLongClick(AdapterView&lt;?&gt; parent, View view, int position, long id) {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F25A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>String selectedItem = parent.getItemAtPosition(position).toString();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mAdapter.remove(selectedItem);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mAdapter.notifyDataSetChanged();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Toast.makeText(getApplicationContext(),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selectedItem + " </w:t>
      </w:r>
      <w:r w:rsidRPr="00723265">
        <w:rPr>
          <w:rFonts w:ascii="Consolas" w:eastAsia="Times New Roman" w:hAnsi="Consolas" w:cs="Courier New"/>
          <w:color w:val="212529"/>
          <w:sz w:val="20"/>
          <w:lang w:eastAsia="ru-RU"/>
        </w:rPr>
        <w:t>удалён</w:t>
      </w: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>.",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Toast.LENGTH_SHORT).show();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return true;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723265" w:rsidRPr="00723265" w:rsidRDefault="00723265" w:rsidP="0072326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Метод </w:t>
      </w:r>
      <w:r w:rsidRPr="0072326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remove()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удаляет элемент из списочного массива, а метод </w:t>
      </w:r>
      <w:r w:rsidRPr="0072326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notifyDataSetChanged()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уведомляет список об изменении данных для обновления списка на экране.</w:t>
      </w:r>
    </w:p>
    <w:p w:rsidR="00723265" w:rsidRPr="00723265" w:rsidRDefault="00723265" w:rsidP="0072326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На всякий случай ещё раз просмотрите список и если увидите чужеродное имя, то удалите его.</w:t>
      </w:r>
    </w:p>
    <w:p w:rsidR="00723265" w:rsidRPr="00723265" w:rsidRDefault="00723265" w:rsidP="0072326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Удаление - весьма опасная операция, пользователь может по ошибке нажать на пункт списка. Лучшим решением было бы показать диалоговое окно с подтверждением операции. В последнее время весьма популярным стало использование специального типа уведомления внизу экрана с кнопкой "Отмена", например, готовый компонент </w:t>
      </w:r>
      <w:r w:rsidRPr="0072326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SnackBar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(о нём говорилось на одном из уроков).</w:t>
      </w:r>
    </w:p>
    <w:p w:rsidR="00723265" w:rsidRPr="00723265" w:rsidRDefault="00723265" w:rsidP="00723265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723265">
        <w:rPr>
          <w:rFonts w:ascii="Segoe UI" w:eastAsia="Times New Roman" w:hAnsi="Segoe UI" w:cs="Segoe UI"/>
          <w:sz w:val="36"/>
          <w:szCs w:val="36"/>
          <w:lang w:eastAsia="ru-RU"/>
        </w:rPr>
        <w:t>Заключение</w:t>
      </w:r>
    </w:p>
    <w:p w:rsidR="00723265" w:rsidRPr="00723265" w:rsidRDefault="00723265" w:rsidP="0072326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Поначалу эта статья может показаться вам сложной. Не отчаивайтесь, возьмите её как шаблон и на первых порах просто копируйте куски кода. Позже с практикой вы лучше разберётесь в работе со списком.</w:t>
      </w:r>
    </w:p>
    <w:p w:rsidR="00723265" w:rsidRPr="00723265" w:rsidRDefault="00723265" w:rsidP="0072326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 данном материале вы познакомились с простым и быстрым способом создания списка на основе системных настроек. Но, если вам нужны более навороченные списки, то изучите статью про элемент управления </w:t>
      </w:r>
      <w:hyperlink r:id="rId5" w:history="1">
        <w:r w:rsidRPr="00723265">
          <w:rPr>
            <w:rFonts w:ascii="Segoe UI" w:eastAsia="Times New Roman" w:hAnsi="Segoe UI" w:cs="Segoe UI"/>
            <w:color w:val="007BFF"/>
            <w:sz w:val="20"/>
            <w:u w:val="single"/>
            <w:lang w:eastAsia="ru-RU"/>
          </w:rPr>
          <w:t>ListView</w:t>
        </w:r>
      </w:hyperlink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а также статью </w:t>
      </w:r>
      <w:hyperlink r:id="rId6" w:history="1">
        <w:r w:rsidRPr="00723265">
          <w:rPr>
            <w:rFonts w:ascii="Segoe UI" w:eastAsia="Times New Roman" w:hAnsi="Segoe UI" w:cs="Segoe UI"/>
            <w:color w:val="007BFF"/>
            <w:sz w:val="20"/>
            <w:u w:val="single"/>
            <w:lang w:eastAsia="ru-RU"/>
          </w:rPr>
          <w:t>Списки со значками</w:t>
        </w:r>
      </w:hyperlink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723265" w:rsidRPr="00723265" w:rsidRDefault="00723265" w:rsidP="00723265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723265">
        <w:rPr>
          <w:rFonts w:ascii="Segoe UI" w:eastAsia="Times New Roman" w:hAnsi="Segoe UI" w:cs="Segoe UI"/>
          <w:sz w:val="36"/>
          <w:szCs w:val="36"/>
          <w:lang w:eastAsia="ru-RU"/>
        </w:rPr>
        <w:t>Исходный код</w:t>
      </w:r>
    </w:p>
    <w:p w:rsidR="00723265" w:rsidRPr="00723265" w:rsidRDefault="00723265" w:rsidP="00723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26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Показать код (щелкните лапкой)</w:t>
      </w:r>
    </w:p>
    <w:p w:rsidR="00723265" w:rsidRPr="00723265" w:rsidRDefault="00723265" w:rsidP="00723265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723265">
        <w:rPr>
          <w:rFonts w:ascii="Segoe UI" w:eastAsia="Times New Roman" w:hAnsi="Segoe UI" w:cs="Segoe UI"/>
          <w:sz w:val="36"/>
          <w:szCs w:val="36"/>
          <w:lang w:eastAsia="ru-RU"/>
        </w:rPr>
        <w:t>Своя разметка</w:t>
      </w:r>
    </w:p>
    <w:p w:rsidR="00723265" w:rsidRPr="00723265" w:rsidRDefault="00723265" w:rsidP="0072326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Когда в самом начале статьи я говорил, что для </w:t>
      </w:r>
      <w:r w:rsidRPr="0072326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ListActivity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не нужен шаблон </w:t>
      </w:r>
      <w:r w:rsidRPr="0072326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activity_main.xml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то немножко лукавил. На самом деле вы можете подключить свой шаблон, но с одним условием - шаблон должен содержать элемент </w:t>
      </w:r>
      <w:r w:rsidRPr="0072326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ListView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с идентификатором </w:t>
      </w:r>
      <w:r w:rsidRPr="0072326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@android:id/list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723265" w:rsidRPr="00723265" w:rsidRDefault="00723265" w:rsidP="0072326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Можно заново создать файл </w:t>
      </w:r>
      <w:r w:rsidRPr="0072326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activity_main.xml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если вы его удалили, как вас просили, или файл с другим именем, например, </w:t>
      </w:r>
      <w:r w:rsidRPr="0072326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activity_customlist.xml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: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>&lt;?xml version="1.0" encoding="utf-8"?&gt;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>&lt;LinearLayout xmlns:android="http://schemas.android.com/apk/res/android"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lastRenderedPageBreak/>
        <w:t xml:space="preserve">    android:layout_width="match_parent"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android:layout_height="match_parent"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android:orientation="vertical" &gt;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&lt;ListView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android:id="@android:id/list"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android:layout_width="wrap_content"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android:layout_height="wrap_content"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android:background="#00FF00" /&gt;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&lt;TextView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android:id="@android:id/empty"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android:layout_width="wrap_content"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android:layout_height="wrap_content"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android:text="List is Empty" /&gt;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eastAsia="ru-RU"/>
        </w:rPr>
        <w:t>&lt;/LinearLayout&gt;</w:t>
      </w:r>
    </w:p>
    <w:p w:rsidR="00723265" w:rsidRPr="00723265" w:rsidRDefault="00723265" w:rsidP="0072326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Я специально установил зелёный цвет для фона, чтобы вы поверили, что будет запускаться наш шаблон вместо системного, а </w:t>
      </w:r>
      <w:r w:rsidRPr="0072326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TextView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с системным идентификатором </w:t>
      </w:r>
      <w:r w:rsidRPr="0072326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android:id/empty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нужен для отображения текста, если список будет пустым. Осталось добавить строчку кода, который подключает шаблон: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eastAsia="ru-RU"/>
        </w:rPr>
        <w:t>setContentView(R.layout.activity_customlist);</w:t>
      </w:r>
    </w:p>
    <w:p w:rsidR="00723265" w:rsidRPr="00723265" w:rsidRDefault="00723265" w:rsidP="0072326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Запустите проект и убедитесь, что загружается наш шаблон. Если вы зададите пустой массив, то вместо списка вы увидите </w:t>
      </w:r>
      <w:r w:rsidRPr="0072326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TextView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с текстом </w:t>
      </w:r>
      <w:r w:rsidRPr="00723265">
        <w:rPr>
          <w:rFonts w:ascii="Segoe UI" w:eastAsia="Times New Roman" w:hAnsi="Segoe UI" w:cs="Segoe UI"/>
          <w:i/>
          <w:iCs/>
          <w:color w:val="212529"/>
          <w:sz w:val="20"/>
          <w:szCs w:val="20"/>
          <w:lang w:eastAsia="ru-RU"/>
        </w:rPr>
        <w:t>List is Empty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723265" w:rsidRPr="00723265" w:rsidRDefault="00723265" w:rsidP="0072326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Ещё раз напомню, что в стандартных списках отдельный его элемент представляет собой компонент </w:t>
      </w:r>
      <w:r w:rsidRPr="0072326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TextView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Если вы хотите создать более сложную разметку с картинками, то вам надо изучить поближе </w:t>
      </w:r>
      <w:r w:rsidRPr="0072326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ListView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Для этого на сайте есть </w:t>
      </w:r>
      <w:hyperlink r:id="rId7" w:history="1">
        <w:r w:rsidRPr="00723265">
          <w:rPr>
            <w:rFonts w:ascii="Segoe UI" w:eastAsia="Times New Roman" w:hAnsi="Segoe UI" w:cs="Segoe UI"/>
            <w:color w:val="007BFF"/>
            <w:sz w:val="20"/>
            <w:u w:val="single"/>
            <w:lang w:eastAsia="ru-RU"/>
          </w:rPr>
          <w:t>отдельный раздел</w:t>
        </w:r>
      </w:hyperlink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723265" w:rsidRPr="00723265" w:rsidRDefault="00723265" w:rsidP="00723265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723265">
        <w:rPr>
          <w:rFonts w:ascii="Segoe UI" w:eastAsia="Times New Roman" w:hAnsi="Segoe UI" w:cs="Segoe UI"/>
          <w:sz w:val="36"/>
          <w:szCs w:val="36"/>
          <w:lang w:eastAsia="ru-RU"/>
        </w:rPr>
        <w:t>Переключаемся между двумя списками</w:t>
      </w:r>
    </w:p>
    <w:p w:rsidR="00723265" w:rsidRPr="00723265" w:rsidRDefault="00723265" w:rsidP="0072326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Возможно, вам понадобится переходить из одного списка в другой. Например, первый список представляет собой месяцы, а второй - дни недели.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 class MainActivity extends ListActivity {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private String[] mMonthArray = { "</w:t>
      </w:r>
      <w:r w:rsidRPr="00723265">
        <w:rPr>
          <w:rFonts w:ascii="Consolas" w:eastAsia="Times New Roman" w:hAnsi="Consolas" w:cs="Courier New"/>
          <w:color w:val="212529"/>
          <w:sz w:val="20"/>
          <w:lang w:eastAsia="ru-RU"/>
        </w:rPr>
        <w:t>Январь</w:t>
      </w: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>", "</w:t>
      </w:r>
      <w:r w:rsidRPr="00723265">
        <w:rPr>
          <w:rFonts w:ascii="Consolas" w:eastAsia="Times New Roman" w:hAnsi="Consolas" w:cs="Courier New"/>
          <w:color w:val="212529"/>
          <w:sz w:val="20"/>
          <w:lang w:eastAsia="ru-RU"/>
        </w:rPr>
        <w:t>Февраль</w:t>
      </w: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>", "</w:t>
      </w:r>
      <w:r w:rsidRPr="00723265">
        <w:rPr>
          <w:rFonts w:ascii="Consolas" w:eastAsia="Times New Roman" w:hAnsi="Consolas" w:cs="Courier New"/>
          <w:color w:val="212529"/>
          <w:sz w:val="20"/>
          <w:lang w:eastAsia="ru-RU"/>
        </w:rPr>
        <w:t>Котомарт</w:t>
      </w: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>", "</w:t>
      </w:r>
      <w:r w:rsidRPr="00723265">
        <w:rPr>
          <w:rFonts w:ascii="Consolas" w:eastAsia="Times New Roman" w:hAnsi="Consolas" w:cs="Courier New"/>
          <w:color w:val="212529"/>
          <w:sz w:val="20"/>
          <w:lang w:eastAsia="ru-RU"/>
        </w:rPr>
        <w:t>Апрель</w:t>
      </w: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>", "</w:t>
      </w:r>
      <w:r w:rsidRPr="00723265">
        <w:rPr>
          <w:rFonts w:ascii="Consolas" w:eastAsia="Times New Roman" w:hAnsi="Consolas" w:cs="Courier New"/>
          <w:color w:val="212529"/>
          <w:sz w:val="20"/>
          <w:lang w:eastAsia="ru-RU"/>
        </w:rPr>
        <w:t>Май</w:t>
      </w: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>",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r w:rsidRPr="00723265">
        <w:rPr>
          <w:rFonts w:ascii="Consolas" w:eastAsia="Times New Roman" w:hAnsi="Consolas" w:cs="Courier New"/>
          <w:color w:val="212529"/>
          <w:sz w:val="20"/>
          <w:lang w:eastAsia="ru-RU"/>
        </w:rPr>
        <w:t>"Июнь", "Июль", "Август", "Сентябрь", "Октябрь", "Ноябрь",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        "Декабрь" };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private String[] mDayOfWeekArray = new String[] { "Понедельник", "Вторник", "Среда",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        "Четверг", "Котопятница", "Субкота", "Воскресенье" };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// Создадим два адаптера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</w:t>
      </w: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>private ArrayAdapter&lt;String&gt; mMonthAdapter, mWeekOfDayAdapter;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private String mMonth, mDayOfWeek;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@Override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public void onCreate(Bundle savedInstanceState) {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super.onCreate(savedInstanceState);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mMonthAdapter = new ArrayAdapter&lt;&gt;(this,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    android.R.layout.simple_list_item_1, mMonthArray);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lastRenderedPageBreak/>
        <w:t xml:space="preserve">        mWeekOfDayAdapter = new ArrayAdapter&lt;&gt;(this,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    android.R.layout.simple_list_item_1, mDayOfWeekArray);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setListAdapter(mMonthAdapter);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}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@Override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protected void onListItemClick(ListView l, View v, int position, long id) {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super.onListItemClick(l, v, position, id);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if (getListAdapter() == mMonthAdapter) {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mMonth = (String) l.getItemAtPosition(position);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setListAdapter(mWeekOfDayAdapter);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mWeekOfDayAdapter.notifyDataSetChanged();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} else {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mDayOfWeek = (String) l.getItemAtPosition(position);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Toast.makeText(getBaseContext(), mMonth + ": " + mDayOfWeek,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        Toast.LENGTH_LONG).show();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setListAdapter(mMonthAdapter);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mMonthAdapter.notifyDataSetChanged();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}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}</w:t>
      </w:r>
    </w:p>
    <w:p w:rsidR="00723265" w:rsidRPr="00723265" w:rsidRDefault="00723265" w:rsidP="007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23265">
        <w:rPr>
          <w:rFonts w:ascii="Consolas" w:eastAsia="Times New Roman" w:hAnsi="Consolas" w:cs="Courier New"/>
          <w:color w:val="212529"/>
          <w:sz w:val="20"/>
          <w:lang w:val="en-US" w:eastAsia="ru-RU"/>
        </w:rPr>
        <w:t>}</w:t>
      </w:r>
    </w:p>
    <w:p w:rsidR="00723265" w:rsidRPr="00723265" w:rsidRDefault="00723265" w:rsidP="0072326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Мы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создали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два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адаптера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через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массивы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строк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. 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Сначала используем первый адаптер. При выборе элемента списка через метод </w:t>
      </w:r>
      <w:r w:rsidRPr="0072326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onListItemClick()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подключаем другой адаптер. Чтобы изменения отразились на экране, необходимо вызвать метод </w:t>
      </w:r>
      <w:r w:rsidRPr="0072326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notifyDataSetChanged()</w:t>
      </w:r>
      <w:r w:rsidRPr="007232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723265" w:rsidRPr="00723265" w:rsidRDefault="00723265" w:rsidP="0072326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0"/>
          <w:szCs w:val="20"/>
          <w:lang w:eastAsia="ru-RU"/>
        </w:rPr>
        <w:drawing>
          <wp:inline distT="0" distB="0" distL="0" distR="0">
            <wp:extent cx="3935730" cy="5048885"/>
            <wp:effectExtent l="19050" t="0" r="7620" b="0"/>
            <wp:docPr id="2" name="Рисунок 2" descr="Два спис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ва списка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504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F84" w:rsidRDefault="00AC3F84"/>
    <w:sectPr w:rsidR="00AC3F84" w:rsidSect="00AC3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723265"/>
    <w:rsid w:val="00024AEC"/>
    <w:rsid w:val="00045A9A"/>
    <w:rsid w:val="00054B08"/>
    <w:rsid w:val="000D4BE9"/>
    <w:rsid w:val="000E363F"/>
    <w:rsid w:val="000F21AE"/>
    <w:rsid w:val="00102FCF"/>
    <w:rsid w:val="0012733D"/>
    <w:rsid w:val="0019211A"/>
    <w:rsid w:val="001B6645"/>
    <w:rsid w:val="001B6667"/>
    <w:rsid w:val="001D4CC0"/>
    <w:rsid w:val="001D565C"/>
    <w:rsid w:val="001E07DC"/>
    <w:rsid w:val="002379DC"/>
    <w:rsid w:val="00272918"/>
    <w:rsid w:val="00273001"/>
    <w:rsid w:val="00291124"/>
    <w:rsid w:val="002924F9"/>
    <w:rsid w:val="002933BE"/>
    <w:rsid w:val="002A1DBA"/>
    <w:rsid w:val="002A1F7A"/>
    <w:rsid w:val="002A7162"/>
    <w:rsid w:val="002B4D47"/>
    <w:rsid w:val="002C099F"/>
    <w:rsid w:val="002C3C3B"/>
    <w:rsid w:val="002F1272"/>
    <w:rsid w:val="00310B32"/>
    <w:rsid w:val="003543F9"/>
    <w:rsid w:val="00395C3A"/>
    <w:rsid w:val="00396F78"/>
    <w:rsid w:val="003A5DEA"/>
    <w:rsid w:val="003C7FCE"/>
    <w:rsid w:val="003D361A"/>
    <w:rsid w:val="00406C0B"/>
    <w:rsid w:val="004573C0"/>
    <w:rsid w:val="004B2395"/>
    <w:rsid w:val="004F73EB"/>
    <w:rsid w:val="0051720F"/>
    <w:rsid w:val="00541A0A"/>
    <w:rsid w:val="00543408"/>
    <w:rsid w:val="005917FE"/>
    <w:rsid w:val="005B5AEB"/>
    <w:rsid w:val="005E2E92"/>
    <w:rsid w:val="005E4A69"/>
    <w:rsid w:val="005E659B"/>
    <w:rsid w:val="006130B8"/>
    <w:rsid w:val="00646129"/>
    <w:rsid w:val="00681925"/>
    <w:rsid w:val="006E27F7"/>
    <w:rsid w:val="006F25A5"/>
    <w:rsid w:val="00706DA6"/>
    <w:rsid w:val="00723265"/>
    <w:rsid w:val="00754D01"/>
    <w:rsid w:val="00791071"/>
    <w:rsid w:val="007C7FDA"/>
    <w:rsid w:val="007D04C9"/>
    <w:rsid w:val="007F0DEC"/>
    <w:rsid w:val="00813CEC"/>
    <w:rsid w:val="00821442"/>
    <w:rsid w:val="00873015"/>
    <w:rsid w:val="00875E77"/>
    <w:rsid w:val="00886BFF"/>
    <w:rsid w:val="00900D96"/>
    <w:rsid w:val="00911745"/>
    <w:rsid w:val="0095145D"/>
    <w:rsid w:val="00962518"/>
    <w:rsid w:val="00967292"/>
    <w:rsid w:val="009A6303"/>
    <w:rsid w:val="009D1F7C"/>
    <w:rsid w:val="009E51EC"/>
    <w:rsid w:val="009E70F3"/>
    <w:rsid w:val="00A00634"/>
    <w:rsid w:val="00A32047"/>
    <w:rsid w:val="00A5170B"/>
    <w:rsid w:val="00A6615C"/>
    <w:rsid w:val="00A76B9F"/>
    <w:rsid w:val="00A9029B"/>
    <w:rsid w:val="00AA1465"/>
    <w:rsid w:val="00AC3F84"/>
    <w:rsid w:val="00AE6E95"/>
    <w:rsid w:val="00AF4A60"/>
    <w:rsid w:val="00AF6B70"/>
    <w:rsid w:val="00AF750B"/>
    <w:rsid w:val="00B15856"/>
    <w:rsid w:val="00B204C4"/>
    <w:rsid w:val="00B22984"/>
    <w:rsid w:val="00B301D9"/>
    <w:rsid w:val="00B51C85"/>
    <w:rsid w:val="00B71B64"/>
    <w:rsid w:val="00B9678E"/>
    <w:rsid w:val="00BA0E5C"/>
    <w:rsid w:val="00BB261C"/>
    <w:rsid w:val="00BD7F0F"/>
    <w:rsid w:val="00C105FD"/>
    <w:rsid w:val="00C112E9"/>
    <w:rsid w:val="00C214D7"/>
    <w:rsid w:val="00C352B5"/>
    <w:rsid w:val="00C506C8"/>
    <w:rsid w:val="00C5322E"/>
    <w:rsid w:val="00C74845"/>
    <w:rsid w:val="00C808D6"/>
    <w:rsid w:val="00C9696C"/>
    <w:rsid w:val="00CD247E"/>
    <w:rsid w:val="00CD6115"/>
    <w:rsid w:val="00D1398F"/>
    <w:rsid w:val="00D37A4D"/>
    <w:rsid w:val="00D40502"/>
    <w:rsid w:val="00D8088B"/>
    <w:rsid w:val="00D941C3"/>
    <w:rsid w:val="00DF59A6"/>
    <w:rsid w:val="00E047D8"/>
    <w:rsid w:val="00E1429E"/>
    <w:rsid w:val="00E77E1A"/>
    <w:rsid w:val="00E92AAE"/>
    <w:rsid w:val="00E952FF"/>
    <w:rsid w:val="00EC4A13"/>
    <w:rsid w:val="00EC571E"/>
    <w:rsid w:val="00ED00B0"/>
    <w:rsid w:val="00ED308A"/>
    <w:rsid w:val="00F2731B"/>
    <w:rsid w:val="00F3345A"/>
    <w:rsid w:val="00F61B6D"/>
    <w:rsid w:val="00F65F18"/>
    <w:rsid w:val="00FD3935"/>
    <w:rsid w:val="00FE5BC1"/>
    <w:rsid w:val="00FF3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F84"/>
  </w:style>
  <w:style w:type="paragraph" w:styleId="1">
    <w:name w:val="heading 1"/>
    <w:basedOn w:val="a"/>
    <w:link w:val="10"/>
    <w:uiPriority w:val="9"/>
    <w:qFormat/>
    <w:rsid w:val="007232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232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232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326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326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2326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23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2326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23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326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23265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23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32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0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developer.alexanderklimov.ru/android/listview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eloper.alexanderklimov.ru/android/listview/listview-icons.php" TargetMode="External"/><Relationship Id="rId5" Type="http://schemas.openxmlformats.org/officeDocument/2006/relationships/hyperlink" Target="http://developer.alexanderklimov.ru/android/views/listview.php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1982</Words>
  <Characters>11304</Characters>
  <Application>Microsoft Office Word</Application>
  <DocSecurity>0</DocSecurity>
  <Lines>94</Lines>
  <Paragraphs>26</Paragraphs>
  <ScaleCrop>false</ScaleCrop>
  <Company>Microsoft</Company>
  <LinksUpToDate>false</LinksUpToDate>
  <CharactersWithSpaces>13260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2018-07-25T05:20:00Z</dcterms:created>
  <dcterms:modified xsi:type="dcterms:W3CDTF">2018-07-25T05:22:00Z</dcterms:modified>
</cp:coreProperties>
</file>